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E3F90" w14:textId="77777777" w:rsidR="00960775" w:rsidRPr="00BD2B57" w:rsidRDefault="00960775" w:rsidP="00960775">
      <w:pPr>
        <w:spacing w:before="300" w:after="150" w:line="240" w:lineRule="auto"/>
        <w:outlineLvl w:val="0"/>
        <w:rPr>
          <w:rFonts w:ascii="Arial" w:eastAsia="Times New Roman" w:hAnsi="Arial" w:cs="Arial"/>
          <w:color w:val="333333"/>
          <w:kern w:val="36"/>
          <w:sz w:val="54"/>
          <w:szCs w:val="54"/>
          <w:lang w:val="es-ES" w:eastAsia="en-GB"/>
          <w14:ligatures w14:val="none"/>
        </w:rPr>
      </w:pPr>
      <w:r w:rsidRPr="00BD2B57">
        <w:rPr>
          <w:rFonts w:ascii="Arial" w:eastAsia="Times New Roman" w:hAnsi="Arial" w:cs="Arial"/>
          <w:color w:val="333333"/>
          <w:kern w:val="36"/>
          <w:sz w:val="54"/>
          <w:szCs w:val="54"/>
          <w:lang w:val="es-ES" w:eastAsia="en-GB"/>
          <w14:ligatures w14:val="none"/>
        </w:rPr>
        <w:t>3 - Tipos de variables</w:t>
      </w:r>
    </w:p>
    <w:p w14:paraId="05795786"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Una variable es un depósito donde hay un valor. Consta de un nombre y pertenece a un tipo.</w:t>
      </w:r>
    </w:p>
    <w:p w14:paraId="1B1F6BDA"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En el lenguaje </w:t>
      </w:r>
      <w:proofErr w:type="spellStart"/>
      <w:r w:rsidRPr="00BD2B57">
        <w:rPr>
          <w:rFonts w:ascii="Arial" w:eastAsia="Times New Roman" w:hAnsi="Arial" w:cs="Arial"/>
          <w:color w:val="333333"/>
          <w:kern w:val="0"/>
          <w:sz w:val="25"/>
          <w:szCs w:val="25"/>
          <w:lang w:val="es-ES" w:eastAsia="en-GB"/>
          <w14:ligatures w14:val="none"/>
        </w:rPr>
        <w:t>Kotlin</w:t>
      </w:r>
      <w:proofErr w:type="spellEnd"/>
      <w:r w:rsidRPr="00BD2B57">
        <w:rPr>
          <w:rFonts w:ascii="Arial" w:eastAsia="Times New Roman" w:hAnsi="Arial" w:cs="Arial"/>
          <w:color w:val="333333"/>
          <w:kern w:val="0"/>
          <w:sz w:val="25"/>
          <w:szCs w:val="25"/>
          <w:lang w:val="es-ES" w:eastAsia="en-GB"/>
          <w14:ligatures w14:val="none"/>
        </w:rPr>
        <w:t xml:space="preserve"> si necesitamos almacenar un valor numérico entero podemos definir una variable de tipo:</w:t>
      </w:r>
    </w:p>
    <w:p w14:paraId="1F793834"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Byte</w:t>
      </w:r>
    </w:p>
    <w:p w14:paraId="086DEA9A"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Short</w:t>
      </w:r>
    </w:p>
    <w:p w14:paraId="7BCDC2E6"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proofErr w:type="spellStart"/>
      <w:r w:rsidRPr="00BD2B57">
        <w:rPr>
          <w:rFonts w:ascii="Consolas" w:eastAsia="Times New Roman" w:hAnsi="Consolas" w:cs="Courier New"/>
          <w:color w:val="333333"/>
          <w:kern w:val="0"/>
          <w:sz w:val="20"/>
          <w:szCs w:val="20"/>
          <w:lang w:val="es-ES" w:eastAsia="en-GB"/>
          <w14:ligatures w14:val="none"/>
        </w:rPr>
        <w:t>Int</w:t>
      </w:r>
      <w:proofErr w:type="spellEnd"/>
    </w:p>
    <w:p w14:paraId="1FBAF129"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Long</w:t>
      </w:r>
    </w:p>
    <w:p w14:paraId="61C27242"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Según el valor máximo a almacenar utilizaremos alguna de estos cuatro tipos de variables enteras. Por </w:t>
      </w:r>
      <w:proofErr w:type="gramStart"/>
      <w:r w:rsidRPr="00BD2B57">
        <w:rPr>
          <w:rFonts w:ascii="Arial" w:eastAsia="Times New Roman" w:hAnsi="Arial" w:cs="Arial"/>
          <w:color w:val="333333"/>
          <w:kern w:val="0"/>
          <w:sz w:val="25"/>
          <w:szCs w:val="25"/>
          <w:lang w:val="es-ES" w:eastAsia="en-GB"/>
          <w14:ligatures w14:val="none"/>
        </w:rPr>
        <w:t>ejemplo</w:t>
      </w:r>
      <w:proofErr w:type="gramEnd"/>
      <w:r w:rsidRPr="00BD2B57">
        <w:rPr>
          <w:rFonts w:ascii="Arial" w:eastAsia="Times New Roman" w:hAnsi="Arial" w:cs="Arial"/>
          <w:color w:val="333333"/>
          <w:kern w:val="0"/>
          <w:sz w:val="25"/>
          <w:szCs w:val="25"/>
          <w:lang w:val="es-ES" w:eastAsia="en-GB"/>
          <w14:ligatures w14:val="none"/>
        </w:rPr>
        <w:t xml:space="preserve"> en una variable de tipo </w:t>
      </w:r>
      <w:proofErr w:type="spellStart"/>
      <w:r w:rsidRPr="00BD2B57">
        <w:rPr>
          <w:rFonts w:ascii="Arial" w:eastAsia="Times New Roman" w:hAnsi="Arial" w:cs="Arial"/>
          <w:color w:val="333333"/>
          <w:kern w:val="0"/>
          <w:sz w:val="25"/>
          <w:szCs w:val="25"/>
          <w:lang w:val="es-ES" w:eastAsia="en-GB"/>
          <w14:ligatures w14:val="none"/>
        </w:rPr>
        <w:t>Int</w:t>
      </w:r>
      <w:proofErr w:type="spellEnd"/>
      <w:r w:rsidRPr="00BD2B57">
        <w:rPr>
          <w:rFonts w:ascii="Arial" w:eastAsia="Times New Roman" w:hAnsi="Arial" w:cs="Arial"/>
          <w:color w:val="333333"/>
          <w:kern w:val="0"/>
          <w:sz w:val="25"/>
          <w:szCs w:val="25"/>
          <w:lang w:val="es-ES" w:eastAsia="en-GB"/>
          <w14:ligatures w14:val="none"/>
        </w:rPr>
        <w:t xml:space="preserve"> podemos almacenar el valor máximo: 2147483647 y en general tenemos:</w:t>
      </w:r>
    </w:p>
    <w:p w14:paraId="7BA628F0"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Tipo de variable</w:t>
      </w:r>
    </w:p>
    <w:p w14:paraId="307D6CA9"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mínimo                          máximo</w:t>
      </w:r>
    </w:p>
    <w:p w14:paraId="56BE5168"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Byte                                 -128                            +127</w:t>
      </w:r>
    </w:p>
    <w:p w14:paraId="5E45DD98"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Short                             -32 768                         +32 767</w:t>
      </w:r>
    </w:p>
    <w:p w14:paraId="3952EFC1"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proofErr w:type="spellStart"/>
      <w:r w:rsidRPr="00BD2B57">
        <w:rPr>
          <w:rFonts w:ascii="Consolas" w:eastAsia="Times New Roman" w:hAnsi="Consolas" w:cs="Courier New"/>
          <w:color w:val="333333"/>
          <w:kern w:val="0"/>
          <w:sz w:val="20"/>
          <w:szCs w:val="20"/>
          <w:lang w:val="es-ES" w:eastAsia="en-GB"/>
          <w14:ligatures w14:val="none"/>
        </w:rPr>
        <w:t>Int</w:t>
      </w:r>
      <w:proofErr w:type="spellEnd"/>
      <w:r w:rsidRPr="00BD2B57">
        <w:rPr>
          <w:rFonts w:ascii="Consolas" w:eastAsia="Times New Roman" w:hAnsi="Consolas" w:cs="Courier New"/>
          <w:color w:val="333333"/>
          <w:kern w:val="0"/>
          <w:sz w:val="20"/>
          <w:szCs w:val="20"/>
          <w:lang w:val="es-ES" w:eastAsia="en-GB"/>
          <w14:ligatures w14:val="none"/>
        </w:rPr>
        <w:t xml:space="preserve">                        -2 147 483 648                  +2 147 483 647</w:t>
      </w:r>
    </w:p>
    <w:p w14:paraId="3DC4894B"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Long           -9 223 372 036 854 775 808      +9 223 372 036 854 775 807</w:t>
      </w:r>
    </w:p>
    <w:p w14:paraId="37D3D558"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Si tenemos que almacenar un valor con parte decimal (es decir con coma como puede ser el 3.14) debemos utilizar una variable de tipo:</w:t>
      </w:r>
    </w:p>
    <w:p w14:paraId="54AC554D"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proofErr w:type="spellStart"/>
      <w:r w:rsidRPr="00BD2B57">
        <w:rPr>
          <w:rFonts w:ascii="Consolas" w:eastAsia="Times New Roman" w:hAnsi="Consolas" w:cs="Courier New"/>
          <w:color w:val="333333"/>
          <w:kern w:val="0"/>
          <w:sz w:val="20"/>
          <w:szCs w:val="20"/>
          <w:lang w:val="es-ES" w:eastAsia="en-GB"/>
          <w14:ligatures w14:val="none"/>
        </w:rPr>
        <w:t>Double</w:t>
      </w:r>
      <w:proofErr w:type="spellEnd"/>
    </w:p>
    <w:p w14:paraId="72515DFC"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proofErr w:type="spellStart"/>
      <w:r w:rsidRPr="00BD2B57">
        <w:rPr>
          <w:rFonts w:ascii="Consolas" w:eastAsia="Times New Roman" w:hAnsi="Consolas" w:cs="Courier New"/>
          <w:color w:val="333333"/>
          <w:kern w:val="0"/>
          <w:sz w:val="20"/>
          <w:szCs w:val="20"/>
          <w:lang w:val="es-ES" w:eastAsia="en-GB"/>
          <w14:ligatures w14:val="none"/>
        </w:rPr>
        <w:t>Float</w:t>
      </w:r>
      <w:proofErr w:type="spellEnd"/>
    </w:p>
    <w:p w14:paraId="368F85C8"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El tipo </w:t>
      </w:r>
      <w:proofErr w:type="spellStart"/>
      <w:r w:rsidRPr="00BD2B57">
        <w:rPr>
          <w:rFonts w:ascii="Arial" w:eastAsia="Times New Roman" w:hAnsi="Arial" w:cs="Arial"/>
          <w:color w:val="333333"/>
          <w:kern w:val="0"/>
          <w:sz w:val="25"/>
          <w:szCs w:val="25"/>
          <w:lang w:val="es-ES" w:eastAsia="en-GB"/>
          <w14:ligatures w14:val="none"/>
        </w:rPr>
        <w:t>Double</w:t>
      </w:r>
      <w:proofErr w:type="spellEnd"/>
      <w:r w:rsidRPr="00BD2B57">
        <w:rPr>
          <w:rFonts w:ascii="Arial" w:eastAsia="Times New Roman" w:hAnsi="Arial" w:cs="Arial"/>
          <w:color w:val="333333"/>
          <w:kern w:val="0"/>
          <w:sz w:val="25"/>
          <w:szCs w:val="25"/>
          <w:lang w:val="es-ES" w:eastAsia="en-GB"/>
          <w14:ligatures w14:val="none"/>
        </w:rPr>
        <w:t xml:space="preserve"> tiene mayor precisión que el tipo </w:t>
      </w:r>
      <w:proofErr w:type="spellStart"/>
      <w:r w:rsidRPr="00BD2B57">
        <w:rPr>
          <w:rFonts w:ascii="Arial" w:eastAsia="Times New Roman" w:hAnsi="Arial" w:cs="Arial"/>
          <w:color w:val="333333"/>
          <w:kern w:val="0"/>
          <w:sz w:val="25"/>
          <w:szCs w:val="25"/>
          <w:lang w:val="es-ES" w:eastAsia="en-GB"/>
          <w14:ligatures w14:val="none"/>
        </w:rPr>
        <w:t>Float</w:t>
      </w:r>
      <w:proofErr w:type="spellEnd"/>
      <w:r w:rsidRPr="00BD2B57">
        <w:rPr>
          <w:rFonts w:ascii="Arial" w:eastAsia="Times New Roman" w:hAnsi="Arial" w:cs="Arial"/>
          <w:color w:val="333333"/>
          <w:kern w:val="0"/>
          <w:sz w:val="25"/>
          <w:szCs w:val="25"/>
          <w:lang w:val="es-ES" w:eastAsia="en-GB"/>
          <w14:ligatures w14:val="none"/>
        </w:rPr>
        <w:t>.</w:t>
      </w:r>
    </w:p>
    <w:p w14:paraId="3B0C1F9A"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Y otro tipo de variables que utilizaremos en nuestros primeros ejercicios serán las variables de tipo </w:t>
      </w:r>
      <w:proofErr w:type="spellStart"/>
      <w:r w:rsidRPr="00BD2B57">
        <w:rPr>
          <w:rFonts w:ascii="Arial" w:eastAsia="Times New Roman" w:hAnsi="Arial" w:cs="Arial"/>
          <w:color w:val="333333"/>
          <w:kern w:val="0"/>
          <w:sz w:val="25"/>
          <w:szCs w:val="25"/>
          <w:lang w:val="es-ES" w:eastAsia="en-GB"/>
          <w14:ligatures w14:val="none"/>
        </w:rPr>
        <w:t>String</w:t>
      </w:r>
      <w:proofErr w:type="spellEnd"/>
      <w:r w:rsidRPr="00BD2B57">
        <w:rPr>
          <w:rFonts w:ascii="Arial" w:eastAsia="Times New Roman" w:hAnsi="Arial" w:cs="Arial"/>
          <w:color w:val="333333"/>
          <w:kern w:val="0"/>
          <w:sz w:val="25"/>
          <w:szCs w:val="25"/>
          <w:lang w:val="es-ES" w:eastAsia="en-GB"/>
          <w14:ligatures w14:val="none"/>
        </w:rPr>
        <w:t xml:space="preserve"> que permiten almacenar un conjunto de caracteres:</w:t>
      </w:r>
    </w:p>
    <w:p w14:paraId="5B251788"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proofErr w:type="spellStart"/>
      <w:r w:rsidRPr="00BD2B57">
        <w:rPr>
          <w:rFonts w:ascii="Consolas" w:eastAsia="Times New Roman" w:hAnsi="Consolas" w:cs="Courier New"/>
          <w:color w:val="333333"/>
          <w:kern w:val="0"/>
          <w:sz w:val="20"/>
          <w:szCs w:val="20"/>
          <w:lang w:val="es-ES" w:eastAsia="en-GB"/>
          <w14:ligatures w14:val="none"/>
        </w:rPr>
        <w:t>String</w:t>
      </w:r>
      <w:proofErr w:type="spellEnd"/>
    </w:p>
    <w:p w14:paraId="3904AC46"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Una variable en </w:t>
      </w:r>
      <w:proofErr w:type="spellStart"/>
      <w:r w:rsidRPr="00BD2B57">
        <w:rPr>
          <w:rFonts w:ascii="Arial" w:eastAsia="Times New Roman" w:hAnsi="Arial" w:cs="Arial"/>
          <w:color w:val="333333"/>
          <w:kern w:val="0"/>
          <w:sz w:val="25"/>
          <w:szCs w:val="25"/>
          <w:lang w:val="es-ES" w:eastAsia="en-GB"/>
          <w14:ligatures w14:val="none"/>
        </w:rPr>
        <w:t>Kotlin</w:t>
      </w:r>
      <w:proofErr w:type="spellEnd"/>
      <w:r w:rsidRPr="00BD2B57">
        <w:rPr>
          <w:rFonts w:ascii="Arial" w:eastAsia="Times New Roman" w:hAnsi="Arial" w:cs="Arial"/>
          <w:color w:val="333333"/>
          <w:kern w:val="0"/>
          <w:sz w:val="25"/>
          <w:szCs w:val="25"/>
          <w:lang w:val="es-ES" w:eastAsia="en-GB"/>
          <w14:ligatures w14:val="none"/>
        </w:rPr>
        <w:t xml:space="preserve"> puede ser inmutable, esto significa que cuando le asignamos un valor no puede cambiar más a lo largo del programa, o puede ser mutable, es decir que puede cambiar el dato almacenado durante la ejecución del programa.</w:t>
      </w:r>
    </w:p>
    <w:p w14:paraId="0351DA8A"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Para definir una variable en </w:t>
      </w:r>
      <w:proofErr w:type="spellStart"/>
      <w:r w:rsidRPr="00BD2B57">
        <w:rPr>
          <w:rFonts w:ascii="Arial" w:eastAsia="Times New Roman" w:hAnsi="Arial" w:cs="Arial"/>
          <w:color w:val="333333"/>
          <w:kern w:val="0"/>
          <w:sz w:val="25"/>
          <w:szCs w:val="25"/>
          <w:lang w:val="es-ES" w:eastAsia="en-GB"/>
          <w14:ligatures w14:val="none"/>
        </w:rPr>
        <w:t>Kotlin</w:t>
      </w:r>
      <w:proofErr w:type="spellEnd"/>
      <w:r w:rsidRPr="00BD2B57">
        <w:rPr>
          <w:rFonts w:ascii="Arial" w:eastAsia="Times New Roman" w:hAnsi="Arial" w:cs="Arial"/>
          <w:color w:val="333333"/>
          <w:kern w:val="0"/>
          <w:sz w:val="25"/>
          <w:szCs w:val="25"/>
          <w:lang w:val="es-ES" w:eastAsia="en-GB"/>
          <w14:ligatures w14:val="none"/>
        </w:rPr>
        <w:t xml:space="preserve"> inmutable utilizamos la palabra clave val, por ejemplo:</w:t>
      </w:r>
    </w:p>
    <w:p w14:paraId="7639A331"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lastRenderedPageBreak/>
        <w:t xml:space="preserve">    val edad: </w:t>
      </w:r>
      <w:proofErr w:type="spellStart"/>
      <w:r w:rsidRPr="00BD2B57">
        <w:rPr>
          <w:rFonts w:ascii="Consolas" w:eastAsia="Times New Roman" w:hAnsi="Consolas" w:cs="Courier New"/>
          <w:color w:val="333333"/>
          <w:kern w:val="0"/>
          <w:sz w:val="20"/>
          <w:szCs w:val="20"/>
          <w:lang w:val="es-ES" w:eastAsia="en-GB"/>
          <w14:ligatures w14:val="none"/>
        </w:rPr>
        <w:t>Int</w:t>
      </w:r>
      <w:proofErr w:type="spellEnd"/>
    </w:p>
    <w:p w14:paraId="1C367E73"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edad = 48</w:t>
      </w:r>
    </w:p>
    <w:p w14:paraId="719DBEB1"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val sueldo: </w:t>
      </w:r>
      <w:proofErr w:type="spellStart"/>
      <w:r w:rsidRPr="00BD2B57">
        <w:rPr>
          <w:rFonts w:ascii="Consolas" w:eastAsia="Times New Roman" w:hAnsi="Consolas" w:cs="Courier New"/>
          <w:color w:val="333333"/>
          <w:kern w:val="0"/>
          <w:sz w:val="20"/>
          <w:szCs w:val="20"/>
          <w:lang w:val="es-ES" w:eastAsia="en-GB"/>
          <w14:ligatures w14:val="none"/>
        </w:rPr>
        <w:t>Float</w:t>
      </w:r>
      <w:proofErr w:type="spellEnd"/>
    </w:p>
    <w:p w14:paraId="4BA97FFD"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sueldo = 1200.55f</w:t>
      </w:r>
    </w:p>
    <w:p w14:paraId="409FF822"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val total: </w:t>
      </w:r>
      <w:proofErr w:type="spellStart"/>
      <w:r w:rsidRPr="00BD2B57">
        <w:rPr>
          <w:rFonts w:ascii="Consolas" w:eastAsia="Times New Roman" w:hAnsi="Consolas" w:cs="Courier New"/>
          <w:color w:val="333333"/>
          <w:kern w:val="0"/>
          <w:sz w:val="20"/>
          <w:szCs w:val="20"/>
          <w:lang w:val="es-ES" w:eastAsia="en-GB"/>
          <w14:ligatures w14:val="none"/>
        </w:rPr>
        <w:t>Double</w:t>
      </w:r>
      <w:proofErr w:type="spellEnd"/>
    </w:p>
    <w:p w14:paraId="53FF076B"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total = 70000.24</w:t>
      </w:r>
    </w:p>
    <w:p w14:paraId="79CC7041"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val </w:t>
      </w:r>
      <w:proofErr w:type="spellStart"/>
      <w:r w:rsidRPr="00BD2B57">
        <w:rPr>
          <w:rFonts w:ascii="Consolas" w:eastAsia="Times New Roman" w:hAnsi="Consolas" w:cs="Courier New"/>
          <w:color w:val="333333"/>
          <w:kern w:val="0"/>
          <w:sz w:val="20"/>
          <w:szCs w:val="20"/>
          <w:lang w:val="es-ES" w:eastAsia="en-GB"/>
          <w14:ligatures w14:val="none"/>
        </w:rPr>
        <w:t>titulo</w:t>
      </w:r>
      <w:proofErr w:type="spellEnd"/>
      <w:r w:rsidRPr="00BD2B57">
        <w:rPr>
          <w:rFonts w:ascii="Consolas" w:eastAsia="Times New Roman" w:hAnsi="Consolas" w:cs="Courier New"/>
          <w:color w:val="333333"/>
          <w:kern w:val="0"/>
          <w:sz w:val="20"/>
          <w:szCs w:val="20"/>
          <w:lang w:val="es-ES" w:eastAsia="en-GB"/>
          <w14:ligatures w14:val="none"/>
        </w:rPr>
        <w:t xml:space="preserve">: </w:t>
      </w:r>
      <w:proofErr w:type="spellStart"/>
      <w:r w:rsidRPr="00BD2B57">
        <w:rPr>
          <w:rFonts w:ascii="Consolas" w:eastAsia="Times New Roman" w:hAnsi="Consolas" w:cs="Courier New"/>
          <w:color w:val="333333"/>
          <w:kern w:val="0"/>
          <w:sz w:val="20"/>
          <w:szCs w:val="20"/>
          <w:lang w:val="es-ES" w:eastAsia="en-GB"/>
          <w14:ligatures w14:val="none"/>
        </w:rPr>
        <w:t>String</w:t>
      </w:r>
      <w:proofErr w:type="spellEnd"/>
    </w:p>
    <w:p w14:paraId="32FB6C65"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w:t>
      </w:r>
      <w:proofErr w:type="spellStart"/>
      <w:r w:rsidRPr="00BD2B57">
        <w:rPr>
          <w:rFonts w:ascii="Consolas" w:eastAsia="Times New Roman" w:hAnsi="Consolas" w:cs="Courier New"/>
          <w:color w:val="333333"/>
          <w:kern w:val="0"/>
          <w:sz w:val="20"/>
          <w:szCs w:val="20"/>
          <w:lang w:val="es-ES" w:eastAsia="en-GB"/>
          <w14:ligatures w14:val="none"/>
        </w:rPr>
        <w:t>titulo</w:t>
      </w:r>
      <w:proofErr w:type="spellEnd"/>
      <w:r w:rsidRPr="00BD2B57">
        <w:rPr>
          <w:rFonts w:ascii="Consolas" w:eastAsia="Times New Roman" w:hAnsi="Consolas" w:cs="Courier New"/>
          <w:color w:val="333333"/>
          <w:kern w:val="0"/>
          <w:sz w:val="20"/>
          <w:szCs w:val="20"/>
          <w:lang w:val="es-ES" w:eastAsia="en-GB"/>
          <w14:ligatures w14:val="none"/>
        </w:rPr>
        <w:t xml:space="preserve"> = "Sistema de Ventas"</w:t>
      </w:r>
    </w:p>
    <w:p w14:paraId="727A1F0D"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Hemos definido cuatro variables y le hemos asignado sus respectivos valores.</w:t>
      </w:r>
    </w:p>
    <w:p w14:paraId="5206370C"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Una vez que le asignamos un valor a una variable inmutable su contenido no se puede cambiar, si lo intentamos el compilador nos generará un error:</w:t>
      </w:r>
    </w:p>
    <w:p w14:paraId="537AB4FB"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val edad: </w:t>
      </w:r>
      <w:proofErr w:type="spellStart"/>
      <w:r w:rsidRPr="00BD2B57">
        <w:rPr>
          <w:rFonts w:ascii="Consolas" w:eastAsia="Times New Roman" w:hAnsi="Consolas" w:cs="Courier New"/>
          <w:color w:val="333333"/>
          <w:kern w:val="0"/>
          <w:sz w:val="20"/>
          <w:szCs w:val="20"/>
          <w:lang w:val="es-ES" w:eastAsia="en-GB"/>
          <w14:ligatures w14:val="none"/>
        </w:rPr>
        <w:t>Int</w:t>
      </w:r>
      <w:proofErr w:type="spellEnd"/>
    </w:p>
    <w:p w14:paraId="257DD10F"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edad = 48</w:t>
      </w:r>
    </w:p>
    <w:p w14:paraId="66C9F80D"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w:t>
      </w:r>
      <w:del w:id="0" w:author="Unknown">
        <w:r w:rsidRPr="00BD2B57">
          <w:rPr>
            <w:rFonts w:ascii="Consolas" w:eastAsia="Times New Roman" w:hAnsi="Consolas" w:cs="Courier New"/>
            <w:color w:val="333333"/>
            <w:kern w:val="0"/>
            <w:sz w:val="20"/>
            <w:szCs w:val="20"/>
            <w:lang w:val="es-ES" w:eastAsia="en-GB"/>
            <w14:ligatures w14:val="none"/>
          </w:rPr>
          <w:delText>edad = 78</w:delText>
        </w:r>
      </w:del>
    </w:p>
    <w:p w14:paraId="6D3DEF20"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Si compilamos aparece un error ya que estamos tratando de cambiar el contenido de la variable edad que tiene un 48. Como la definimos con la palabra clave val significa que no se cambiará durante toda la ejecución del programa.</w:t>
      </w:r>
    </w:p>
    <w:p w14:paraId="7C0B87BF"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En otras situaciones necesitamos que la variable pueda cambiar el valor almacenado, para esto utilizamos la palabra clave </w:t>
      </w:r>
      <w:proofErr w:type="spellStart"/>
      <w:r w:rsidRPr="00BD2B57">
        <w:rPr>
          <w:rFonts w:ascii="Arial" w:eastAsia="Times New Roman" w:hAnsi="Arial" w:cs="Arial"/>
          <w:color w:val="333333"/>
          <w:kern w:val="0"/>
          <w:sz w:val="25"/>
          <w:szCs w:val="25"/>
          <w:lang w:val="es-ES" w:eastAsia="en-GB"/>
          <w14:ligatures w14:val="none"/>
        </w:rPr>
        <w:t>var</w:t>
      </w:r>
      <w:proofErr w:type="spellEnd"/>
      <w:r w:rsidRPr="00BD2B57">
        <w:rPr>
          <w:rFonts w:ascii="Arial" w:eastAsia="Times New Roman" w:hAnsi="Arial" w:cs="Arial"/>
          <w:color w:val="333333"/>
          <w:kern w:val="0"/>
          <w:sz w:val="25"/>
          <w:szCs w:val="25"/>
          <w:lang w:val="es-ES" w:eastAsia="en-GB"/>
          <w14:ligatures w14:val="none"/>
        </w:rPr>
        <w:t xml:space="preserve"> para definir la variable:</w:t>
      </w:r>
    </w:p>
    <w:p w14:paraId="6163A498"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w:t>
      </w:r>
      <w:proofErr w:type="spellStart"/>
      <w:r w:rsidRPr="00BD2B57">
        <w:rPr>
          <w:rFonts w:ascii="Consolas" w:eastAsia="Times New Roman" w:hAnsi="Consolas" w:cs="Courier New"/>
          <w:color w:val="333333"/>
          <w:kern w:val="0"/>
          <w:sz w:val="20"/>
          <w:szCs w:val="20"/>
          <w:lang w:val="es-ES" w:eastAsia="en-GB"/>
          <w14:ligatures w14:val="none"/>
        </w:rPr>
        <w:t>var</w:t>
      </w:r>
      <w:proofErr w:type="spellEnd"/>
      <w:r w:rsidRPr="00BD2B57">
        <w:rPr>
          <w:rFonts w:ascii="Consolas" w:eastAsia="Times New Roman" w:hAnsi="Consolas" w:cs="Courier New"/>
          <w:color w:val="333333"/>
          <w:kern w:val="0"/>
          <w:sz w:val="20"/>
          <w:szCs w:val="20"/>
          <w:lang w:val="es-ES" w:eastAsia="en-GB"/>
          <w14:ligatures w14:val="none"/>
        </w:rPr>
        <w:t xml:space="preserve"> mes: </w:t>
      </w:r>
      <w:proofErr w:type="spellStart"/>
      <w:r w:rsidRPr="00BD2B57">
        <w:rPr>
          <w:rFonts w:ascii="Consolas" w:eastAsia="Times New Roman" w:hAnsi="Consolas" w:cs="Courier New"/>
          <w:color w:val="333333"/>
          <w:kern w:val="0"/>
          <w:sz w:val="20"/>
          <w:szCs w:val="20"/>
          <w:lang w:val="es-ES" w:eastAsia="en-GB"/>
          <w14:ligatures w14:val="none"/>
        </w:rPr>
        <w:t>Int</w:t>
      </w:r>
      <w:proofErr w:type="spellEnd"/>
    </w:p>
    <w:p w14:paraId="46AE3EF3"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mes = 1</w:t>
      </w:r>
    </w:p>
    <w:p w14:paraId="25B1C10D"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 algunas líneas más de código</w:t>
      </w:r>
    </w:p>
    <w:p w14:paraId="2F47E238"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mes = 2</w:t>
      </w:r>
    </w:p>
    <w:p w14:paraId="73BE57A8"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La variable mes es de tipo </w:t>
      </w:r>
      <w:proofErr w:type="spellStart"/>
      <w:r w:rsidRPr="00BD2B57">
        <w:rPr>
          <w:rFonts w:ascii="Arial" w:eastAsia="Times New Roman" w:hAnsi="Arial" w:cs="Arial"/>
          <w:color w:val="333333"/>
          <w:kern w:val="0"/>
          <w:sz w:val="25"/>
          <w:szCs w:val="25"/>
          <w:lang w:val="es-ES" w:eastAsia="en-GB"/>
          <w14:ligatures w14:val="none"/>
        </w:rPr>
        <w:t>Int</w:t>
      </w:r>
      <w:proofErr w:type="spellEnd"/>
      <w:r w:rsidRPr="00BD2B57">
        <w:rPr>
          <w:rFonts w:ascii="Arial" w:eastAsia="Times New Roman" w:hAnsi="Arial" w:cs="Arial"/>
          <w:color w:val="333333"/>
          <w:kern w:val="0"/>
          <w:sz w:val="25"/>
          <w:szCs w:val="25"/>
          <w:lang w:val="es-ES" w:eastAsia="en-GB"/>
          <w14:ligatures w14:val="none"/>
        </w:rPr>
        <w:t xml:space="preserve"> y almacena un 1 y luego en cualquier otro momento del programa le podemos asignar otro valor.</w:t>
      </w:r>
    </w:p>
    <w:p w14:paraId="6835B5A6"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En el lenguaje </w:t>
      </w:r>
      <w:proofErr w:type="spellStart"/>
      <w:r w:rsidRPr="00BD2B57">
        <w:rPr>
          <w:rFonts w:ascii="Arial" w:eastAsia="Times New Roman" w:hAnsi="Arial" w:cs="Arial"/>
          <w:color w:val="333333"/>
          <w:kern w:val="0"/>
          <w:sz w:val="25"/>
          <w:szCs w:val="25"/>
          <w:lang w:val="es-ES" w:eastAsia="en-GB"/>
          <w14:ligatures w14:val="none"/>
        </w:rPr>
        <w:t>Kotlin</w:t>
      </w:r>
      <w:proofErr w:type="spellEnd"/>
      <w:r w:rsidRPr="00BD2B57">
        <w:rPr>
          <w:rFonts w:ascii="Arial" w:eastAsia="Times New Roman" w:hAnsi="Arial" w:cs="Arial"/>
          <w:color w:val="333333"/>
          <w:kern w:val="0"/>
          <w:sz w:val="25"/>
          <w:szCs w:val="25"/>
          <w:lang w:val="es-ES" w:eastAsia="en-GB"/>
          <w14:ligatures w14:val="none"/>
        </w:rPr>
        <w:t xml:space="preserve"> si necesitamos almacenar un único </w:t>
      </w:r>
      <w:proofErr w:type="spellStart"/>
      <w:r w:rsidRPr="00BD2B57">
        <w:rPr>
          <w:rFonts w:ascii="Arial" w:eastAsia="Times New Roman" w:hAnsi="Arial" w:cs="Arial"/>
          <w:color w:val="333333"/>
          <w:kern w:val="0"/>
          <w:sz w:val="25"/>
          <w:szCs w:val="25"/>
          <w:lang w:val="es-ES" w:eastAsia="en-GB"/>
          <w14:ligatures w14:val="none"/>
        </w:rPr>
        <w:t>caracter</w:t>
      </w:r>
      <w:proofErr w:type="spellEnd"/>
      <w:r w:rsidRPr="00BD2B57">
        <w:rPr>
          <w:rFonts w:ascii="Arial" w:eastAsia="Times New Roman" w:hAnsi="Arial" w:cs="Arial"/>
          <w:color w:val="333333"/>
          <w:kern w:val="0"/>
          <w:sz w:val="25"/>
          <w:szCs w:val="25"/>
          <w:lang w:val="es-ES" w:eastAsia="en-GB"/>
          <w14:ligatures w14:val="none"/>
        </w:rPr>
        <w:t xml:space="preserve"> podemos definir una variable de tipo </w:t>
      </w:r>
      <w:proofErr w:type="spellStart"/>
      <w:r w:rsidRPr="00BD2B57">
        <w:rPr>
          <w:rFonts w:ascii="Arial" w:eastAsia="Times New Roman" w:hAnsi="Arial" w:cs="Arial"/>
          <w:color w:val="333333"/>
          <w:kern w:val="0"/>
          <w:sz w:val="25"/>
          <w:szCs w:val="25"/>
          <w:lang w:val="es-ES" w:eastAsia="en-GB"/>
          <w14:ligatures w14:val="none"/>
        </w:rPr>
        <w:t>Char</w:t>
      </w:r>
      <w:proofErr w:type="spellEnd"/>
      <w:r w:rsidRPr="00BD2B57">
        <w:rPr>
          <w:rFonts w:ascii="Arial" w:eastAsia="Times New Roman" w:hAnsi="Arial" w:cs="Arial"/>
          <w:color w:val="333333"/>
          <w:kern w:val="0"/>
          <w:sz w:val="25"/>
          <w:szCs w:val="25"/>
          <w:lang w:val="es-ES" w:eastAsia="en-GB"/>
          <w14:ligatures w14:val="none"/>
        </w:rPr>
        <w:t>:</w:t>
      </w:r>
    </w:p>
    <w:p w14:paraId="6F86979D"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proofErr w:type="spellStart"/>
      <w:r w:rsidRPr="00BD2B57">
        <w:rPr>
          <w:rFonts w:ascii="Consolas" w:eastAsia="Times New Roman" w:hAnsi="Consolas" w:cs="Courier New"/>
          <w:color w:val="333333"/>
          <w:kern w:val="0"/>
          <w:sz w:val="20"/>
          <w:szCs w:val="20"/>
          <w:lang w:val="es-ES" w:eastAsia="en-GB"/>
          <w14:ligatures w14:val="none"/>
        </w:rPr>
        <w:t>Char</w:t>
      </w:r>
      <w:proofErr w:type="spellEnd"/>
    </w:p>
    <w:p w14:paraId="19735AF9"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Por </w:t>
      </w:r>
      <w:proofErr w:type="gramStart"/>
      <w:r w:rsidRPr="00BD2B57">
        <w:rPr>
          <w:rFonts w:ascii="Arial" w:eastAsia="Times New Roman" w:hAnsi="Arial" w:cs="Arial"/>
          <w:color w:val="333333"/>
          <w:kern w:val="0"/>
          <w:sz w:val="25"/>
          <w:szCs w:val="25"/>
          <w:lang w:val="es-ES" w:eastAsia="en-GB"/>
          <w14:ligatures w14:val="none"/>
        </w:rPr>
        <w:t>ejemplo</w:t>
      </w:r>
      <w:proofErr w:type="gramEnd"/>
      <w:r w:rsidRPr="00BD2B57">
        <w:rPr>
          <w:rFonts w:ascii="Arial" w:eastAsia="Times New Roman" w:hAnsi="Arial" w:cs="Arial"/>
          <w:color w:val="333333"/>
          <w:kern w:val="0"/>
          <w:sz w:val="25"/>
          <w:szCs w:val="25"/>
          <w:lang w:val="es-ES" w:eastAsia="en-GB"/>
          <w14:ligatures w14:val="none"/>
        </w:rPr>
        <w:t xml:space="preserve"> si queremos almacenar una variable mutable con el </w:t>
      </w:r>
      <w:proofErr w:type="spellStart"/>
      <w:r w:rsidRPr="00BD2B57">
        <w:rPr>
          <w:rFonts w:ascii="Arial" w:eastAsia="Times New Roman" w:hAnsi="Arial" w:cs="Arial"/>
          <w:color w:val="333333"/>
          <w:kern w:val="0"/>
          <w:sz w:val="25"/>
          <w:szCs w:val="25"/>
          <w:lang w:val="es-ES" w:eastAsia="en-GB"/>
          <w14:ligatures w14:val="none"/>
        </w:rPr>
        <w:t>caracer</w:t>
      </w:r>
      <w:proofErr w:type="spellEnd"/>
      <w:r w:rsidRPr="00BD2B57">
        <w:rPr>
          <w:rFonts w:ascii="Arial" w:eastAsia="Times New Roman" w:hAnsi="Arial" w:cs="Arial"/>
          <w:color w:val="333333"/>
          <w:kern w:val="0"/>
          <w:sz w:val="25"/>
          <w:szCs w:val="25"/>
          <w:lang w:val="es-ES" w:eastAsia="en-GB"/>
          <w14:ligatures w14:val="none"/>
        </w:rPr>
        <w:t xml:space="preserve"> 's':</w:t>
      </w:r>
    </w:p>
    <w:p w14:paraId="7975BC86"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proofErr w:type="spellStart"/>
      <w:r w:rsidRPr="00BD2B57">
        <w:rPr>
          <w:rFonts w:ascii="Consolas" w:eastAsia="Times New Roman" w:hAnsi="Consolas" w:cs="Courier New"/>
          <w:color w:val="333333"/>
          <w:kern w:val="0"/>
          <w:sz w:val="20"/>
          <w:szCs w:val="20"/>
          <w:lang w:val="es-ES" w:eastAsia="en-GB"/>
          <w14:ligatures w14:val="none"/>
        </w:rPr>
        <w:t>var</w:t>
      </w:r>
      <w:proofErr w:type="spellEnd"/>
      <w:r w:rsidRPr="00BD2B57">
        <w:rPr>
          <w:rFonts w:ascii="Consolas" w:eastAsia="Times New Roman" w:hAnsi="Consolas" w:cs="Courier New"/>
          <w:color w:val="333333"/>
          <w:kern w:val="0"/>
          <w:sz w:val="20"/>
          <w:szCs w:val="20"/>
          <w:lang w:val="es-ES" w:eastAsia="en-GB"/>
          <w14:ligatures w14:val="none"/>
        </w:rPr>
        <w:t xml:space="preserve"> </w:t>
      </w:r>
      <w:proofErr w:type="spellStart"/>
      <w:proofErr w:type="gramStart"/>
      <w:r w:rsidRPr="00BD2B57">
        <w:rPr>
          <w:rFonts w:ascii="Consolas" w:eastAsia="Times New Roman" w:hAnsi="Consolas" w:cs="Courier New"/>
          <w:color w:val="333333"/>
          <w:kern w:val="0"/>
          <w:sz w:val="20"/>
          <w:szCs w:val="20"/>
          <w:lang w:val="es-ES" w:eastAsia="en-GB"/>
          <w14:ligatures w14:val="none"/>
        </w:rPr>
        <w:t>continua:Char</w:t>
      </w:r>
      <w:proofErr w:type="spellEnd"/>
      <w:proofErr w:type="gramEnd"/>
      <w:r w:rsidRPr="00BD2B57">
        <w:rPr>
          <w:rFonts w:ascii="Consolas" w:eastAsia="Times New Roman" w:hAnsi="Consolas" w:cs="Courier New"/>
          <w:color w:val="333333"/>
          <w:kern w:val="0"/>
          <w:sz w:val="20"/>
          <w:szCs w:val="20"/>
          <w:lang w:val="es-ES" w:eastAsia="en-GB"/>
          <w14:ligatures w14:val="none"/>
        </w:rPr>
        <w:t>='s'</w:t>
      </w:r>
    </w:p>
    <w:p w14:paraId="34CE581E"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Podemos hacer que lo infiera el compilador de </w:t>
      </w:r>
      <w:proofErr w:type="spellStart"/>
      <w:r w:rsidRPr="00BD2B57">
        <w:rPr>
          <w:rFonts w:ascii="Arial" w:eastAsia="Times New Roman" w:hAnsi="Arial" w:cs="Arial"/>
          <w:color w:val="333333"/>
          <w:kern w:val="0"/>
          <w:sz w:val="25"/>
          <w:szCs w:val="25"/>
          <w:lang w:val="es-ES" w:eastAsia="en-GB"/>
          <w14:ligatures w14:val="none"/>
        </w:rPr>
        <w:t>Kotlin</w:t>
      </w:r>
      <w:proofErr w:type="spellEnd"/>
      <w:r w:rsidRPr="00BD2B57">
        <w:rPr>
          <w:rFonts w:ascii="Arial" w:eastAsia="Times New Roman" w:hAnsi="Arial" w:cs="Arial"/>
          <w:color w:val="333333"/>
          <w:kern w:val="0"/>
          <w:sz w:val="25"/>
          <w:szCs w:val="25"/>
          <w:lang w:val="es-ES" w:eastAsia="en-GB"/>
          <w14:ligatures w14:val="none"/>
        </w:rPr>
        <w:t>:</w:t>
      </w:r>
    </w:p>
    <w:p w14:paraId="6B173F0D"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proofErr w:type="spellStart"/>
      <w:r w:rsidRPr="00BD2B57">
        <w:rPr>
          <w:rFonts w:ascii="Consolas" w:eastAsia="Times New Roman" w:hAnsi="Consolas" w:cs="Courier New"/>
          <w:color w:val="333333"/>
          <w:kern w:val="0"/>
          <w:sz w:val="20"/>
          <w:szCs w:val="20"/>
          <w:lang w:val="es-ES" w:eastAsia="en-GB"/>
          <w14:ligatures w14:val="none"/>
        </w:rPr>
        <w:t>var</w:t>
      </w:r>
      <w:proofErr w:type="spellEnd"/>
      <w:r w:rsidRPr="00BD2B57">
        <w:rPr>
          <w:rFonts w:ascii="Consolas" w:eastAsia="Times New Roman" w:hAnsi="Consolas" w:cs="Courier New"/>
          <w:color w:val="333333"/>
          <w:kern w:val="0"/>
          <w:sz w:val="20"/>
          <w:szCs w:val="20"/>
          <w:lang w:val="es-ES" w:eastAsia="en-GB"/>
          <w14:ligatures w14:val="none"/>
        </w:rPr>
        <w:t xml:space="preserve"> continua='s'</w:t>
      </w:r>
    </w:p>
    <w:p w14:paraId="75DAD2DA"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lastRenderedPageBreak/>
        <w:t xml:space="preserve">Por </w:t>
      </w:r>
      <w:proofErr w:type="gramStart"/>
      <w:r w:rsidRPr="00BD2B57">
        <w:rPr>
          <w:rFonts w:ascii="Arial" w:eastAsia="Times New Roman" w:hAnsi="Arial" w:cs="Arial"/>
          <w:color w:val="333333"/>
          <w:kern w:val="0"/>
          <w:sz w:val="25"/>
          <w:szCs w:val="25"/>
          <w:lang w:val="es-ES" w:eastAsia="en-GB"/>
          <w14:ligatures w14:val="none"/>
        </w:rPr>
        <w:t>último</w:t>
      </w:r>
      <w:proofErr w:type="gramEnd"/>
      <w:r w:rsidRPr="00BD2B57">
        <w:rPr>
          <w:rFonts w:ascii="Arial" w:eastAsia="Times New Roman" w:hAnsi="Arial" w:cs="Arial"/>
          <w:color w:val="333333"/>
          <w:kern w:val="0"/>
          <w:sz w:val="25"/>
          <w:szCs w:val="25"/>
          <w:lang w:val="es-ES" w:eastAsia="en-GB"/>
          <w14:ligatures w14:val="none"/>
        </w:rPr>
        <w:t xml:space="preserve"> si queremos almacenar un valor de tipo lógico en </w:t>
      </w:r>
      <w:proofErr w:type="spellStart"/>
      <w:r w:rsidRPr="00BD2B57">
        <w:rPr>
          <w:rFonts w:ascii="Arial" w:eastAsia="Times New Roman" w:hAnsi="Arial" w:cs="Arial"/>
          <w:color w:val="333333"/>
          <w:kern w:val="0"/>
          <w:sz w:val="25"/>
          <w:szCs w:val="25"/>
          <w:lang w:val="es-ES" w:eastAsia="en-GB"/>
          <w14:ligatures w14:val="none"/>
        </w:rPr>
        <w:t>Kotlin</w:t>
      </w:r>
      <w:proofErr w:type="spellEnd"/>
      <w:r w:rsidRPr="00BD2B57">
        <w:rPr>
          <w:rFonts w:ascii="Arial" w:eastAsia="Times New Roman" w:hAnsi="Arial" w:cs="Arial"/>
          <w:color w:val="333333"/>
          <w:kern w:val="0"/>
          <w:sz w:val="25"/>
          <w:szCs w:val="25"/>
          <w:lang w:val="es-ES" w:eastAsia="en-GB"/>
          <w14:ligatures w14:val="none"/>
        </w:rPr>
        <w:t xml:space="preserve"> se necesita definir una variable de tipo </w:t>
      </w:r>
      <w:proofErr w:type="spellStart"/>
      <w:r w:rsidRPr="00BD2B57">
        <w:rPr>
          <w:rFonts w:ascii="Arial" w:eastAsia="Times New Roman" w:hAnsi="Arial" w:cs="Arial"/>
          <w:color w:val="333333"/>
          <w:kern w:val="0"/>
          <w:sz w:val="25"/>
          <w:szCs w:val="25"/>
          <w:lang w:val="es-ES" w:eastAsia="en-GB"/>
          <w14:ligatures w14:val="none"/>
        </w:rPr>
        <w:t>Boolean</w:t>
      </w:r>
      <w:proofErr w:type="spellEnd"/>
      <w:r w:rsidRPr="00BD2B57">
        <w:rPr>
          <w:rFonts w:ascii="Arial" w:eastAsia="Times New Roman" w:hAnsi="Arial" w:cs="Arial"/>
          <w:color w:val="333333"/>
          <w:kern w:val="0"/>
          <w:sz w:val="25"/>
          <w:szCs w:val="25"/>
          <w:lang w:val="es-ES" w:eastAsia="en-GB"/>
          <w14:ligatures w14:val="none"/>
        </w:rPr>
        <w:t xml:space="preserve"> que puede almacenar solo alguno de los dos valores (true o false):</w:t>
      </w:r>
    </w:p>
    <w:p w14:paraId="66D7DC38"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proofErr w:type="spellStart"/>
      <w:r w:rsidRPr="00BD2B57">
        <w:rPr>
          <w:rFonts w:ascii="Consolas" w:eastAsia="Times New Roman" w:hAnsi="Consolas" w:cs="Courier New"/>
          <w:color w:val="333333"/>
          <w:kern w:val="0"/>
          <w:sz w:val="20"/>
          <w:szCs w:val="20"/>
          <w:lang w:val="es-ES" w:eastAsia="en-GB"/>
          <w14:ligatures w14:val="none"/>
        </w:rPr>
        <w:t>var</w:t>
      </w:r>
      <w:proofErr w:type="spellEnd"/>
      <w:r w:rsidRPr="00BD2B57">
        <w:rPr>
          <w:rFonts w:ascii="Consolas" w:eastAsia="Times New Roman" w:hAnsi="Consolas" w:cs="Courier New"/>
          <w:color w:val="333333"/>
          <w:kern w:val="0"/>
          <w:sz w:val="20"/>
          <w:szCs w:val="20"/>
          <w:lang w:val="es-ES" w:eastAsia="en-GB"/>
          <w14:ligatures w14:val="none"/>
        </w:rPr>
        <w:t xml:space="preserve"> </w:t>
      </w:r>
      <w:proofErr w:type="spellStart"/>
      <w:proofErr w:type="gramStart"/>
      <w:r w:rsidRPr="00BD2B57">
        <w:rPr>
          <w:rFonts w:ascii="Consolas" w:eastAsia="Times New Roman" w:hAnsi="Consolas" w:cs="Courier New"/>
          <w:color w:val="333333"/>
          <w:kern w:val="0"/>
          <w:sz w:val="20"/>
          <w:szCs w:val="20"/>
          <w:lang w:val="es-ES" w:eastAsia="en-GB"/>
          <w14:ligatures w14:val="none"/>
        </w:rPr>
        <w:t>fin:Boolean</w:t>
      </w:r>
      <w:proofErr w:type="spellEnd"/>
      <w:proofErr w:type="gramEnd"/>
      <w:r w:rsidRPr="00BD2B57">
        <w:rPr>
          <w:rFonts w:ascii="Consolas" w:eastAsia="Times New Roman" w:hAnsi="Consolas" w:cs="Courier New"/>
          <w:color w:val="333333"/>
          <w:kern w:val="0"/>
          <w:sz w:val="20"/>
          <w:szCs w:val="20"/>
          <w:lang w:val="es-ES" w:eastAsia="en-GB"/>
          <w14:ligatures w14:val="none"/>
        </w:rPr>
        <w:t>=false</w:t>
      </w:r>
    </w:p>
    <w:p w14:paraId="02284742" w14:textId="77777777" w:rsidR="00960775" w:rsidRPr="00BD2B57" w:rsidRDefault="00960775" w:rsidP="00960775">
      <w:pPr>
        <w:spacing w:before="300" w:after="150" w:line="240" w:lineRule="auto"/>
        <w:outlineLvl w:val="2"/>
        <w:rPr>
          <w:rFonts w:ascii="Arial" w:eastAsia="Times New Roman" w:hAnsi="Arial" w:cs="Arial"/>
          <w:color w:val="333333"/>
          <w:kern w:val="0"/>
          <w:sz w:val="36"/>
          <w:szCs w:val="36"/>
          <w:lang w:val="es-ES" w:eastAsia="en-GB"/>
          <w14:ligatures w14:val="none"/>
        </w:rPr>
      </w:pPr>
      <w:r w:rsidRPr="00BD2B57">
        <w:rPr>
          <w:rFonts w:ascii="Arial" w:eastAsia="Times New Roman" w:hAnsi="Arial" w:cs="Arial"/>
          <w:color w:val="333333"/>
          <w:kern w:val="0"/>
          <w:sz w:val="36"/>
          <w:szCs w:val="36"/>
          <w:lang w:val="es-ES" w:eastAsia="en-GB"/>
          <w14:ligatures w14:val="none"/>
        </w:rPr>
        <w:t>Problema</w:t>
      </w:r>
    </w:p>
    <w:p w14:paraId="5E426C91"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Crear un programa que defina dos variables inmutables de tipo </w:t>
      </w:r>
      <w:proofErr w:type="spellStart"/>
      <w:r w:rsidRPr="00BD2B57">
        <w:rPr>
          <w:rFonts w:ascii="Arial" w:eastAsia="Times New Roman" w:hAnsi="Arial" w:cs="Arial"/>
          <w:color w:val="333333"/>
          <w:kern w:val="0"/>
          <w:sz w:val="25"/>
          <w:szCs w:val="25"/>
          <w:lang w:val="es-ES" w:eastAsia="en-GB"/>
          <w14:ligatures w14:val="none"/>
        </w:rPr>
        <w:t>Int</w:t>
      </w:r>
      <w:proofErr w:type="spellEnd"/>
      <w:r w:rsidRPr="00BD2B57">
        <w:rPr>
          <w:rFonts w:ascii="Arial" w:eastAsia="Times New Roman" w:hAnsi="Arial" w:cs="Arial"/>
          <w:color w:val="333333"/>
          <w:kern w:val="0"/>
          <w:sz w:val="25"/>
          <w:szCs w:val="25"/>
          <w:lang w:val="es-ES" w:eastAsia="en-GB"/>
          <w14:ligatures w14:val="none"/>
        </w:rPr>
        <w:t xml:space="preserve">. Luego definir una </w:t>
      </w:r>
      <w:proofErr w:type="gramStart"/>
      <w:r w:rsidRPr="00BD2B57">
        <w:rPr>
          <w:rFonts w:ascii="Arial" w:eastAsia="Times New Roman" w:hAnsi="Arial" w:cs="Arial"/>
          <w:color w:val="333333"/>
          <w:kern w:val="0"/>
          <w:sz w:val="25"/>
          <w:szCs w:val="25"/>
          <w:lang w:val="es-ES" w:eastAsia="en-GB"/>
          <w14:ligatures w14:val="none"/>
        </w:rPr>
        <w:t>tercer variable mutable</w:t>
      </w:r>
      <w:proofErr w:type="gramEnd"/>
      <w:r w:rsidRPr="00BD2B57">
        <w:rPr>
          <w:rFonts w:ascii="Arial" w:eastAsia="Times New Roman" w:hAnsi="Arial" w:cs="Arial"/>
          <w:color w:val="333333"/>
          <w:kern w:val="0"/>
          <w:sz w:val="25"/>
          <w:szCs w:val="25"/>
          <w:lang w:val="es-ES" w:eastAsia="en-GB"/>
          <w14:ligatures w14:val="none"/>
        </w:rPr>
        <w:t xml:space="preserve"> que almacene la suma de las dos primeras variables y las muestre. Seguidamente almacenar en la variable el producto de las dos primeras variables y mostrar el resultado.</w:t>
      </w:r>
    </w:p>
    <w:p w14:paraId="354BDC5B"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Realizar los mismos pasos vistos anteriormente para crear un proyecto y crear el archivo </w:t>
      </w:r>
      <w:proofErr w:type="spellStart"/>
      <w:r w:rsidRPr="00BD2B57">
        <w:rPr>
          <w:rFonts w:ascii="Arial" w:eastAsia="Times New Roman" w:hAnsi="Arial" w:cs="Arial"/>
          <w:color w:val="333333"/>
          <w:kern w:val="0"/>
          <w:sz w:val="25"/>
          <w:szCs w:val="25"/>
          <w:lang w:val="es-ES" w:eastAsia="en-GB"/>
          <w14:ligatures w14:val="none"/>
        </w:rPr>
        <w:t>Principal.kt</w:t>
      </w:r>
      <w:proofErr w:type="spellEnd"/>
      <w:r w:rsidRPr="00BD2B57">
        <w:rPr>
          <w:rFonts w:ascii="Arial" w:eastAsia="Times New Roman" w:hAnsi="Arial" w:cs="Arial"/>
          <w:color w:val="333333"/>
          <w:kern w:val="0"/>
          <w:sz w:val="25"/>
          <w:szCs w:val="25"/>
          <w:lang w:val="es-ES" w:eastAsia="en-GB"/>
          <w14:ligatures w14:val="none"/>
        </w:rPr>
        <w:t xml:space="preserve"> donde codificar el programa respectivo (Si tenemos abierto el IntelliJ IDEA podemos crear un nuevo proyecto desde el menú de opciones: New -&gt; Project)</w:t>
      </w:r>
    </w:p>
    <w:p w14:paraId="3A516C32" w14:textId="77777777" w:rsidR="00960775" w:rsidRPr="00BD2B57" w:rsidRDefault="00960775" w:rsidP="00960775">
      <w:pPr>
        <w:spacing w:before="150" w:after="150" w:line="240" w:lineRule="auto"/>
        <w:outlineLvl w:val="3"/>
        <w:rPr>
          <w:rFonts w:ascii="Arial" w:eastAsia="Times New Roman" w:hAnsi="Arial" w:cs="Arial"/>
          <w:color w:val="333333"/>
          <w:kern w:val="0"/>
          <w:sz w:val="27"/>
          <w:szCs w:val="27"/>
          <w:lang w:val="es-ES" w:eastAsia="en-GB"/>
          <w14:ligatures w14:val="none"/>
        </w:rPr>
      </w:pPr>
      <w:r w:rsidRPr="00BD2B57">
        <w:rPr>
          <w:rFonts w:ascii="Arial" w:eastAsia="Times New Roman" w:hAnsi="Arial" w:cs="Arial"/>
          <w:color w:val="333333"/>
          <w:kern w:val="0"/>
          <w:sz w:val="27"/>
          <w:szCs w:val="27"/>
          <w:lang w:val="es-ES" w:eastAsia="en-GB"/>
          <w14:ligatures w14:val="none"/>
        </w:rPr>
        <w:t xml:space="preserve">Proyecto2 - </w:t>
      </w:r>
      <w:proofErr w:type="spellStart"/>
      <w:r w:rsidRPr="00BD2B57">
        <w:rPr>
          <w:rFonts w:ascii="Arial" w:eastAsia="Times New Roman" w:hAnsi="Arial" w:cs="Arial"/>
          <w:color w:val="333333"/>
          <w:kern w:val="0"/>
          <w:sz w:val="27"/>
          <w:szCs w:val="27"/>
          <w:lang w:val="es-ES" w:eastAsia="en-GB"/>
          <w14:ligatures w14:val="none"/>
        </w:rPr>
        <w:t>Main.kt</w:t>
      </w:r>
      <w:proofErr w:type="spellEnd"/>
    </w:p>
    <w:p w14:paraId="60B08B89"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p>
    <w:p w14:paraId="6FE5EAA5"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proofErr w:type="spellStart"/>
      <w:r w:rsidRPr="00BD2B57">
        <w:rPr>
          <w:rFonts w:ascii="Courier" w:eastAsia="Times New Roman" w:hAnsi="Courier" w:cs="Courier New"/>
          <w:color w:val="333333"/>
          <w:kern w:val="0"/>
          <w:sz w:val="29"/>
          <w:szCs w:val="29"/>
          <w:lang w:val="es-ES" w:eastAsia="en-GB"/>
          <w14:ligatures w14:val="none"/>
        </w:rPr>
        <w:t>fun</w:t>
      </w:r>
      <w:proofErr w:type="spellEnd"/>
      <w:r w:rsidRPr="00BD2B57">
        <w:rPr>
          <w:rFonts w:ascii="Courier" w:eastAsia="Times New Roman" w:hAnsi="Courier" w:cs="Courier New"/>
          <w:color w:val="333333"/>
          <w:kern w:val="0"/>
          <w:sz w:val="29"/>
          <w:szCs w:val="29"/>
          <w:lang w:val="es-ES" w:eastAsia="en-GB"/>
          <w14:ligatures w14:val="none"/>
        </w:rPr>
        <w:t xml:space="preserve"> </w:t>
      </w:r>
      <w:proofErr w:type="spellStart"/>
      <w:proofErr w:type="gramStart"/>
      <w:r w:rsidRPr="00BD2B57">
        <w:rPr>
          <w:rFonts w:ascii="Courier" w:eastAsia="Times New Roman" w:hAnsi="Courier" w:cs="Courier New"/>
          <w:color w:val="333333"/>
          <w:kern w:val="0"/>
          <w:sz w:val="29"/>
          <w:szCs w:val="29"/>
          <w:lang w:val="es-ES" w:eastAsia="en-GB"/>
          <w14:ligatures w14:val="none"/>
        </w:rPr>
        <w:t>main</w:t>
      </w:r>
      <w:proofErr w:type="spellEnd"/>
      <w:r w:rsidRPr="00BD2B57">
        <w:rPr>
          <w:rFonts w:ascii="Courier" w:eastAsia="Times New Roman" w:hAnsi="Courier" w:cs="Courier New"/>
          <w:color w:val="333333"/>
          <w:kern w:val="0"/>
          <w:sz w:val="29"/>
          <w:szCs w:val="29"/>
          <w:lang w:val="es-ES" w:eastAsia="en-GB"/>
          <w14:ligatures w14:val="none"/>
        </w:rPr>
        <w:t>(</w:t>
      </w:r>
      <w:proofErr w:type="spellStart"/>
      <w:proofErr w:type="gramEnd"/>
      <w:r w:rsidRPr="00BD2B57">
        <w:rPr>
          <w:rFonts w:ascii="Courier" w:eastAsia="Times New Roman" w:hAnsi="Courier" w:cs="Courier New"/>
          <w:color w:val="333333"/>
          <w:kern w:val="0"/>
          <w:sz w:val="29"/>
          <w:szCs w:val="29"/>
          <w:lang w:val="es-ES" w:eastAsia="en-GB"/>
          <w14:ligatures w14:val="none"/>
        </w:rPr>
        <w:t>parametro</w:t>
      </w:r>
      <w:proofErr w:type="spellEnd"/>
      <w:r w:rsidRPr="00BD2B57">
        <w:rPr>
          <w:rFonts w:ascii="Courier" w:eastAsia="Times New Roman" w:hAnsi="Courier" w:cs="Courier New"/>
          <w:color w:val="333333"/>
          <w:kern w:val="0"/>
          <w:sz w:val="29"/>
          <w:szCs w:val="29"/>
          <w:lang w:val="es-ES" w:eastAsia="en-GB"/>
          <w14:ligatures w14:val="none"/>
        </w:rPr>
        <w:t>: Array&lt;</w:t>
      </w:r>
      <w:proofErr w:type="spellStart"/>
      <w:r w:rsidRPr="00BD2B57">
        <w:rPr>
          <w:rFonts w:ascii="Courier" w:eastAsia="Times New Roman" w:hAnsi="Courier" w:cs="Courier New"/>
          <w:color w:val="333333"/>
          <w:kern w:val="0"/>
          <w:sz w:val="29"/>
          <w:szCs w:val="29"/>
          <w:lang w:val="es-ES" w:eastAsia="en-GB"/>
          <w14:ligatures w14:val="none"/>
        </w:rPr>
        <w:t>String</w:t>
      </w:r>
      <w:proofErr w:type="spellEnd"/>
      <w:r w:rsidRPr="00BD2B57">
        <w:rPr>
          <w:rFonts w:ascii="Courier" w:eastAsia="Times New Roman" w:hAnsi="Courier" w:cs="Courier New"/>
          <w:color w:val="333333"/>
          <w:kern w:val="0"/>
          <w:sz w:val="29"/>
          <w:szCs w:val="29"/>
          <w:lang w:val="es-ES" w:eastAsia="en-GB"/>
          <w14:ligatures w14:val="none"/>
        </w:rPr>
        <w:t>&gt;) {</w:t>
      </w:r>
    </w:p>
    <w:p w14:paraId="6267C103"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val valor1: </w:t>
      </w:r>
      <w:proofErr w:type="spellStart"/>
      <w:r w:rsidRPr="00BD2B57">
        <w:rPr>
          <w:rFonts w:ascii="Courier" w:eastAsia="Times New Roman" w:hAnsi="Courier" w:cs="Courier New"/>
          <w:color w:val="333333"/>
          <w:kern w:val="0"/>
          <w:sz w:val="29"/>
          <w:szCs w:val="29"/>
          <w:lang w:val="es-ES" w:eastAsia="en-GB"/>
          <w14:ligatures w14:val="none"/>
        </w:rPr>
        <w:t>Int</w:t>
      </w:r>
      <w:proofErr w:type="spellEnd"/>
    </w:p>
    <w:p w14:paraId="416480B5"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val valor2: </w:t>
      </w:r>
      <w:proofErr w:type="spellStart"/>
      <w:r w:rsidRPr="00BD2B57">
        <w:rPr>
          <w:rFonts w:ascii="Courier" w:eastAsia="Times New Roman" w:hAnsi="Courier" w:cs="Courier New"/>
          <w:color w:val="333333"/>
          <w:kern w:val="0"/>
          <w:sz w:val="29"/>
          <w:szCs w:val="29"/>
          <w:lang w:val="es-ES" w:eastAsia="en-GB"/>
          <w14:ligatures w14:val="none"/>
        </w:rPr>
        <w:t>Int</w:t>
      </w:r>
      <w:proofErr w:type="spellEnd"/>
    </w:p>
    <w:p w14:paraId="47AA79D1"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valor1 = 100</w:t>
      </w:r>
    </w:p>
    <w:p w14:paraId="72102D80"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valor2 = 400</w:t>
      </w:r>
    </w:p>
    <w:p w14:paraId="71AE7AE3"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w:t>
      </w:r>
      <w:proofErr w:type="spellStart"/>
      <w:r w:rsidRPr="00BD2B57">
        <w:rPr>
          <w:rFonts w:ascii="Courier" w:eastAsia="Times New Roman" w:hAnsi="Courier" w:cs="Courier New"/>
          <w:color w:val="333333"/>
          <w:kern w:val="0"/>
          <w:sz w:val="29"/>
          <w:szCs w:val="29"/>
          <w:lang w:val="es-ES" w:eastAsia="en-GB"/>
          <w14:ligatures w14:val="none"/>
        </w:rPr>
        <w:t>var</w:t>
      </w:r>
      <w:proofErr w:type="spellEnd"/>
      <w:r w:rsidRPr="00BD2B57">
        <w:rPr>
          <w:rFonts w:ascii="Courier" w:eastAsia="Times New Roman" w:hAnsi="Courier" w:cs="Courier New"/>
          <w:color w:val="333333"/>
          <w:kern w:val="0"/>
          <w:sz w:val="29"/>
          <w:szCs w:val="29"/>
          <w:lang w:val="es-ES" w:eastAsia="en-GB"/>
          <w14:ligatures w14:val="none"/>
        </w:rPr>
        <w:t xml:space="preserve"> resultado: </w:t>
      </w:r>
      <w:proofErr w:type="spellStart"/>
      <w:r w:rsidRPr="00BD2B57">
        <w:rPr>
          <w:rFonts w:ascii="Courier" w:eastAsia="Times New Roman" w:hAnsi="Courier" w:cs="Courier New"/>
          <w:color w:val="333333"/>
          <w:kern w:val="0"/>
          <w:sz w:val="29"/>
          <w:szCs w:val="29"/>
          <w:lang w:val="es-ES" w:eastAsia="en-GB"/>
          <w14:ligatures w14:val="none"/>
        </w:rPr>
        <w:t>Int</w:t>
      </w:r>
      <w:proofErr w:type="spellEnd"/>
    </w:p>
    <w:p w14:paraId="4DAD4C2D"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resultado = valor1 + valor2</w:t>
      </w:r>
    </w:p>
    <w:p w14:paraId="0C5041FA"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w:t>
      </w:r>
      <w:proofErr w:type="spellStart"/>
      <w:proofErr w:type="gramStart"/>
      <w:r w:rsidRPr="00BD2B57">
        <w:rPr>
          <w:rFonts w:ascii="Courier" w:eastAsia="Times New Roman" w:hAnsi="Courier" w:cs="Courier New"/>
          <w:color w:val="333333"/>
          <w:kern w:val="0"/>
          <w:sz w:val="29"/>
          <w:szCs w:val="29"/>
          <w:lang w:val="es-ES" w:eastAsia="en-GB"/>
          <w14:ligatures w14:val="none"/>
        </w:rPr>
        <w:t>println</w:t>
      </w:r>
      <w:proofErr w:type="spellEnd"/>
      <w:r w:rsidRPr="00BD2B57">
        <w:rPr>
          <w:rFonts w:ascii="Courier" w:eastAsia="Times New Roman" w:hAnsi="Courier" w:cs="Courier New"/>
          <w:color w:val="333333"/>
          <w:kern w:val="0"/>
          <w:sz w:val="29"/>
          <w:szCs w:val="29"/>
          <w:lang w:val="es-ES" w:eastAsia="en-GB"/>
          <w14:ligatures w14:val="none"/>
        </w:rPr>
        <w:t>(</w:t>
      </w:r>
      <w:proofErr w:type="gramEnd"/>
      <w:r w:rsidRPr="00BD2B57">
        <w:rPr>
          <w:rFonts w:ascii="Courier" w:eastAsia="Times New Roman" w:hAnsi="Courier" w:cs="Courier New"/>
          <w:color w:val="333333"/>
          <w:kern w:val="0"/>
          <w:sz w:val="29"/>
          <w:szCs w:val="29"/>
          <w:lang w:val="es-ES" w:eastAsia="en-GB"/>
          <w14:ligatures w14:val="none"/>
        </w:rPr>
        <w:t>"La suma de $valor1 + $valor2 es $resultado")</w:t>
      </w:r>
    </w:p>
    <w:p w14:paraId="7DFFCF4F"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resultado = valor1 * valor2</w:t>
      </w:r>
    </w:p>
    <w:p w14:paraId="59C11271"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w:t>
      </w:r>
      <w:proofErr w:type="spellStart"/>
      <w:proofErr w:type="gramStart"/>
      <w:r w:rsidRPr="00BD2B57">
        <w:rPr>
          <w:rFonts w:ascii="Courier" w:eastAsia="Times New Roman" w:hAnsi="Courier" w:cs="Courier New"/>
          <w:color w:val="333333"/>
          <w:kern w:val="0"/>
          <w:sz w:val="29"/>
          <w:szCs w:val="29"/>
          <w:lang w:val="es-ES" w:eastAsia="en-GB"/>
          <w14:ligatures w14:val="none"/>
        </w:rPr>
        <w:t>println</w:t>
      </w:r>
      <w:proofErr w:type="spellEnd"/>
      <w:r w:rsidRPr="00BD2B57">
        <w:rPr>
          <w:rFonts w:ascii="Courier" w:eastAsia="Times New Roman" w:hAnsi="Courier" w:cs="Courier New"/>
          <w:color w:val="333333"/>
          <w:kern w:val="0"/>
          <w:sz w:val="29"/>
          <w:szCs w:val="29"/>
          <w:lang w:val="es-ES" w:eastAsia="en-GB"/>
          <w14:ligatures w14:val="none"/>
        </w:rPr>
        <w:t>(</w:t>
      </w:r>
      <w:proofErr w:type="gramEnd"/>
      <w:r w:rsidRPr="00BD2B57">
        <w:rPr>
          <w:rFonts w:ascii="Courier" w:eastAsia="Times New Roman" w:hAnsi="Courier" w:cs="Courier New"/>
          <w:color w:val="333333"/>
          <w:kern w:val="0"/>
          <w:sz w:val="29"/>
          <w:szCs w:val="29"/>
          <w:lang w:val="es-ES" w:eastAsia="en-GB"/>
          <w14:ligatures w14:val="none"/>
        </w:rPr>
        <w:t>"El producto de $valor1 * $valor2 es $resultado")</w:t>
      </w:r>
    </w:p>
    <w:p w14:paraId="5EED65EC"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w:t>
      </w:r>
    </w:p>
    <w:p w14:paraId="546BE5A6"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Definimos e inicializamos dos variables </w:t>
      </w:r>
      <w:proofErr w:type="spellStart"/>
      <w:r w:rsidRPr="00BD2B57">
        <w:rPr>
          <w:rFonts w:ascii="Arial" w:eastAsia="Times New Roman" w:hAnsi="Arial" w:cs="Arial"/>
          <w:color w:val="333333"/>
          <w:kern w:val="0"/>
          <w:sz w:val="25"/>
          <w:szCs w:val="25"/>
          <w:lang w:val="es-ES" w:eastAsia="en-GB"/>
          <w14:ligatures w14:val="none"/>
        </w:rPr>
        <w:t>Int</w:t>
      </w:r>
      <w:proofErr w:type="spellEnd"/>
      <w:r w:rsidRPr="00BD2B57">
        <w:rPr>
          <w:rFonts w:ascii="Arial" w:eastAsia="Times New Roman" w:hAnsi="Arial" w:cs="Arial"/>
          <w:color w:val="333333"/>
          <w:kern w:val="0"/>
          <w:sz w:val="25"/>
          <w:szCs w:val="25"/>
          <w:lang w:val="es-ES" w:eastAsia="en-GB"/>
          <w14:ligatures w14:val="none"/>
        </w:rPr>
        <w:t xml:space="preserve"> inmutables (utilizamos la palabra clave val):</w:t>
      </w:r>
    </w:p>
    <w:p w14:paraId="4A56061E"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val valor1: </w:t>
      </w:r>
      <w:proofErr w:type="spellStart"/>
      <w:r w:rsidRPr="00BD2B57">
        <w:rPr>
          <w:rFonts w:ascii="Consolas" w:eastAsia="Times New Roman" w:hAnsi="Consolas" w:cs="Courier New"/>
          <w:color w:val="333333"/>
          <w:kern w:val="0"/>
          <w:sz w:val="20"/>
          <w:szCs w:val="20"/>
          <w:lang w:val="es-ES" w:eastAsia="en-GB"/>
          <w14:ligatures w14:val="none"/>
        </w:rPr>
        <w:t>Int</w:t>
      </w:r>
      <w:proofErr w:type="spellEnd"/>
    </w:p>
    <w:p w14:paraId="61358D8E"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val valor2: </w:t>
      </w:r>
      <w:proofErr w:type="spellStart"/>
      <w:r w:rsidRPr="00BD2B57">
        <w:rPr>
          <w:rFonts w:ascii="Consolas" w:eastAsia="Times New Roman" w:hAnsi="Consolas" w:cs="Courier New"/>
          <w:color w:val="333333"/>
          <w:kern w:val="0"/>
          <w:sz w:val="20"/>
          <w:szCs w:val="20"/>
          <w:lang w:val="es-ES" w:eastAsia="en-GB"/>
          <w14:ligatures w14:val="none"/>
        </w:rPr>
        <w:t>Int</w:t>
      </w:r>
      <w:proofErr w:type="spellEnd"/>
    </w:p>
    <w:p w14:paraId="5E846690"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valor1 = 100</w:t>
      </w:r>
    </w:p>
    <w:p w14:paraId="185F8452"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lastRenderedPageBreak/>
        <w:t xml:space="preserve">    valor2 = 400</w:t>
      </w:r>
    </w:p>
    <w:p w14:paraId="236407BF"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Definimos una </w:t>
      </w:r>
      <w:proofErr w:type="gramStart"/>
      <w:r w:rsidRPr="00BD2B57">
        <w:rPr>
          <w:rFonts w:ascii="Arial" w:eastAsia="Times New Roman" w:hAnsi="Arial" w:cs="Arial"/>
          <w:color w:val="333333"/>
          <w:kern w:val="0"/>
          <w:sz w:val="25"/>
          <w:szCs w:val="25"/>
          <w:lang w:val="es-ES" w:eastAsia="en-GB"/>
          <w14:ligatures w14:val="none"/>
        </w:rPr>
        <w:t>tercer variable mutable también</w:t>
      </w:r>
      <w:proofErr w:type="gramEnd"/>
      <w:r w:rsidRPr="00BD2B57">
        <w:rPr>
          <w:rFonts w:ascii="Arial" w:eastAsia="Times New Roman" w:hAnsi="Arial" w:cs="Arial"/>
          <w:color w:val="333333"/>
          <w:kern w:val="0"/>
          <w:sz w:val="25"/>
          <w:szCs w:val="25"/>
          <w:lang w:val="es-ES" w:eastAsia="en-GB"/>
          <w14:ligatures w14:val="none"/>
        </w:rPr>
        <w:t xml:space="preserve"> de tipo </w:t>
      </w:r>
      <w:proofErr w:type="spellStart"/>
      <w:r w:rsidRPr="00BD2B57">
        <w:rPr>
          <w:rFonts w:ascii="Arial" w:eastAsia="Times New Roman" w:hAnsi="Arial" w:cs="Arial"/>
          <w:color w:val="333333"/>
          <w:kern w:val="0"/>
          <w:sz w:val="25"/>
          <w:szCs w:val="25"/>
          <w:lang w:val="es-ES" w:eastAsia="en-GB"/>
          <w14:ligatures w14:val="none"/>
        </w:rPr>
        <w:t>Int</w:t>
      </w:r>
      <w:proofErr w:type="spellEnd"/>
      <w:r w:rsidRPr="00BD2B57">
        <w:rPr>
          <w:rFonts w:ascii="Arial" w:eastAsia="Times New Roman" w:hAnsi="Arial" w:cs="Arial"/>
          <w:color w:val="333333"/>
          <w:kern w:val="0"/>
          <w:sz w:val="25"/>
          <w:szCs w:val="25"/>
          <w:lang w:val="es-ES" w:eastAsia="en-GB"/>
          <w14:ligatures w14:val="none"/>
        </w:rPr>
        <w:t>:</w:t>
      </w:r>
    </w:p>
    <w:p w14:paraId="4F89E894"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w:t>
      </w:r>
      <w:proofErr w:type="spellStart"/>
      <w:r w:rsidRPr="00BD2B57">
        <w:rPr>
          <w:rFonts w:ascii="Consolas" w:eastAsia="Times New Roman" w:hAnsi="Consolas" w:cs="Courier New"/>
          <w:color w:val="333333"/>
          <w:kern w:val="0"/>
          <w:sz w:val="20"/>
          <w:szCs w:val="20"/>
          <w:lang w:val="es-ES" w:eastAsia="en-GB"/>
          <w14:ligatures w14:val="none"/>
        </w:rPr>
        <w:t>var</w:t>
      </w:r>
      <w:proofErr w:type="spellEnd"/>
      <w:r w:rsidRPr="00BD2B57">
        <w:rPr>
          <w:rFonts w:ascii="Consolas" w:eastAsia="Times New Roman" w:hAnsi="Consolas" w:cs="Courier New"/>
          <w:color w:val="333333"/>
          <w:kern w:val="0"/>
          <w:sz w:val="20"/>
          <w:szCs w:val="20"/>
          <w:lang w:val="es-ES" w:eastAsia="en-GB"/>
          <w14:ligatures w14:val="none"/>
        </w:rPr>
        <w:t xml:space="preserve"> resultado: </w:t>
      </w:r>
      <w:proofErr w:type="spellStart"/>
      <w:r w:rsidRPr="00BD2B57">
        <w:rPr>
          <w:rFonts w:ascii="Consolas" w:eastAsia="Times New Roman" w:hAnsi="Consolas" w:cs="Courier New"/>
          <w:color w:val="333333"/>
          <w:kern w:val="0"/>
          <w:sz w:val="20"/>
          <w:szCs w:val="20"/>
          <w:lang w:val="es-ES" w:eastAsia="en-GB"/>
          <w14:ligatures w14:val="none"/>
        </w:rPr>
        <w:t>Int</w:t>
      </w:r>
      <w:proofErr w:type="spellEnd"/>
    </w:p>
    <w:p w14:paraId="78AC4676"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Primero en la variable resultado almacenamos la suma de los contenidos de las variables valor1 y valor2:</w:t>
      </w:r>
    </w:p>
    <w:p w14:paraId="04180EC3"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w:t>
      </w:r>
      <w:proofErr w:type="spellStart"/>
      <w:r w:rsidRPr="00BD2B57">
        <w:rPr>
          <w:rFonts w:ascii="Consolas" w:eastAsia="Times New Roman" w:hAnsi="Consolas" w:cs="Courier New"/>
          <w:color w:val="333333"/>
          <w:kern w:val="0"/>
          <w:sz w:val="20"/>
          <w:szCs w:val="20"/>
          <w:lang w:val="es-ES" w:eastAsia="en-GB"/>
          <w14:ligatures w14:val="none"/>
        </w:rPr>
        <w:t>var</w:t>
      </w:r>
      <w:proofErr w:type="spellEnd"/>
      <w:r w:rsidRPr="00BD2B57">
        <w:rPr>
          <w:rFonts w:ascii="Consolas" w:eastAsia="Times New Roman" w:hAnsi="Consolas" w:cs="Courier New"/>
          <w:color w:val="333333"/>
          <w:kern w:val="0"/>
          <w:sz w:val="20"/>
          <w:szCs w:val="20"/>
          <w:lang w:val="es-ES" w:eastAsia="en-GB"/>
          <w14:ligatures w14:val="none"/>
        </w:rPr>
        <w:t xml:space="preserve"> resultado: </w:t>
      </w:r>
      <w:proofErr w:type="spellStart"/>
      <w:r w:rsidRPr="00BD2B57">
        <w:rPr>
          <w:rFonts w:ascii="Consolas" w:eastAsia="Times New Roman" w:hAnsi="Consolas" w:cs="Courier New"/>
          <w:color w:val="333333"/>
          <w:kern w:val="0"/>
          <w:sz w:val="20"/>
          <w:szCs w:val="20"/>
          <w:lang w:val="es-ES" w:eastAsia="en-GB"/>
          <w14:ligatures w14:val="none"/>
        </w:rPr>
        <w:t>Int</w:t>
      </w:r>
      <w:proofErr w:type="spellEnd"/>
    </w:p>
    <w:p w14:paraId="29FB05EA"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resultado = valor1 + valor2</w:t>
      </w:r>
    </w:p>
    <w:p w14:paraId="1E1EA8E4"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Para mostrar por la Consola el contenido de la variable $resultado utilizamos la función </w:t>
      </w:r>
      <w:proofErr w:type="spellStart"/>
      <w:r w:rsidRPr="00BD2B57">
        <w:rPr>
          <w:rFonts w:ascii="Arial" w:eastAsia="Times New Roman" w:hAnsi="Arial" w:cs="Arial"/>
          <w:color w:val="333333"/>
          <w:kern w:val="0"/>
          <w:sz w:val="25"/>
          <w:szCs w:val="25"/>
          <w:lang w:val="es-ES" w:eastAsia="en-GB"/>
          <w14:ligatures w14:val="none"/>
        </w:rPr>
        <w:t>println</w:t>
      </w:r>
      <w:proofErr w:type="spellEnd"/>
      <w:r w:rsidRPr="00BD2B57">
        <w:rPr>
          <w:rFonts w:ascii="Arial" w:eastAsia="Times New Roman" w:hAnsi="Arial" w:cs="Arial"/>
          <w:color w:val="333333"/>
          <w:kern w:val="0"/>
          <w:sz w:val="25"/>
          <w:szCs w:val="25"/>
          <w:lang w:val="es-ES" w:eastAsia="en-GB"/>
          <w14:ligatures w14:val="none"/>
        </w:rPr>
        <w:t xml:space="preserve"> y dentro del </w:t>
      </w:r>
      <w:proofErr w:type="spellStart"/>
      <w:r w:rsidRPr="00BD2B57">
        <w:rPr>
          <w:rFonts w:ascii="Arial" w:eastAsia="Times New Roman" w:hAnsi="Arial" w:cs="Arial"/>
          <w:color w:val="333333"/>
          <w:kern w:val="0"/>
          <w:sz w:val="25"/>
          <w:szCs w:val="25"/>
          <w:lang w:val="es-ES" w:eastAsia="en-GB"/>
          <w14:ligatures w14:val="none"/>
        </w:rPr>
        <w:t>String</w:t>
      </w:r>
      <w:proofErr w:type="spellEnd"/>
      <w:r w:rsidRPr="00BD2B57">
        <w:rPr>
          <w:rFonts w:ascii="Arial" w:eastAsia="Times New Roman" w:hAnsi="Arial" w:cs="Arial"/>
          <w:color w:val="333333"/>
          <w:kern w:val="0"/>
          <w:sz w:val="25"/>
          <w:szCs w:val="25"/>
          <w:lang w:val="es-ES" w:eastAsia="en-GB"/>
          <w14:ligatures w14:val="none"/>
        </w:rPr>
        <w:t xml:space="preserve"> que muestra donde queremos que aparezca el contenido de la variable le antecedimos el </w:t>
      </w:r>
      <w:proofErr w:type="spellStart"/>
      <w:r w:rsidRPr="00BD2B57">
        <w:rPr>
          <w:rFonts w:ascii="Arial" w:eastAsia="Times New Roman" w:hAnsi="Arial" w:cs="Arial"/>
          <w:color w:val="333333"/>
          <w:kern w:val="0"/>
          <w:sz w:val="25"/>
          <w:szCs w:val="25"/>
          <w:lang w:val="es-ES" w:eastAsia="en-GB"/>
          <w14:ligatures w14:val="none"/>
        </w:rPr>
        <w:t>caracter</w:t>
      </w:r>
      <w:proofErr w:type="spellEnd"/>
      <w:r w:rsidRPr="00BD2B57">
        <w:rPr>
          <w:rFonts w:ascii="Arial" w:eastAsia="Times New Roman" w:hAnsi="Arial" w:cs="Arial"/>
          <w:color w:val="333333"/>
          <w:kern w:val="0"/>
          <w:sz w:val="25"/>
          <w:szCs w:val="25"/>
          <w:lang w:val="es-ES" w:eastAsia="en-GB"/>
          <w14:ligatures w14:val="none"/>
        </w:rPr>
        <w:t xml:space="preserve"> $:</w:t>
      </w:r>
    </w:p>
    <w:p w14:paraId="1942063A"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w:t>
      </w:r>
      <w:proofErr w:type="spellStart"/>
      <w:proofErr w:type="gramStart"/>
      <w:r w:rsidRPr="00BD2B57">
        <w:rPr>
          <w:rFonts w:ascii="Consolas" w:eastAsia="Times New Roman" w:hAnsi="Consolas" w:cs="Courier New"/>
          <w:color w:val="333333"/>
          <w:kern w:val="0"/>
          <w:sz w:val="20"/>
          <w:szCs w:val="20"/>
          <w:lang w:val="es-ES" w:eastAsia="en-GB"/>
          <w14:ligatures w14:val="none"/>
        </w:rPr>
        <w:t>println</w:t>
      </w:r>
      <w:proofErr w:type="spellEnd"/>
      <w:r w:rsidRPr="00BD2B57">
        <w:rPr>
          <w:rFonts w:ascii="Consolas" w:eastAsia="Times New Roman" w:hAnsi="Consolas" w:cs="Courier New"/>
          <w:color w:val="333333"/>
          <w:kern w:val="0"/>
          <w:sz w:val="20"/>
          <w:szCs w:val="20"/>
          <w:lang w:val="es-ES" w:eastAsia="en-GB"/>
          <w14:ligatures w14:val="none"/>
        </w:rPr>
        <w:t>(</w:t>
      </w:r>
      <w:proofErr w:type="gramEnd"/>
      <w:r w:rsidRPr="00BD2B57">
        <w:rPr>
          <w:rFonts w:ascii="Consolas" w:eastAsia="Times New Roman" w:hAnsi="Consolas" w:cs="Courier New"/>
          <w:color w:val="333333"/>
          <w:kern w:val="0"/>
          <w:sz w:val="20"/>
          <w:szCs w:val="20"/>
          <w:lang w:val="es-ES" w:eastAsia="en-GB"/>
          <w14:ligatures w14:val="none"/>
        </w:rPr>
        <w:t>"La suma de $valor1 + $valor2 es $resultado")</w:t>
      </w:r>
    </w:p>
    <w:p w14:paraId="14F598EB"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Es </w:t>
      </w:r>
      <w:proofErr w:type="gramStart"/>
      <w:r w:rsidRPr="00BD2B57">
        <w:rPr>
          <w:rFonts w:ascii="Arial" w:eastAsia="Times New Roman" w:hAnsi="Arial" w:cs="Arial"/>
          <w:color w:val="333333"/>
          <w:kern w:val="0"/>
          <w:sz w:val="25"/>
          <w:szCs w:val="25"/>
          <w:lang w:val="es-ES" w:eastAsia="en-GB"/>
          <w14:ligatures w14:val="none"/>
        </w:rPr>
        <w:t>decir</w:t>
      </w:r>
      <w:proofErr w:type="gramEnd"/>
      <w:r w:rsidRPr="00BD2B57">
        <w:rPr>
          <w:rFonts w:ascii="Arial" w:eastAsia="Times New Roman" w:hAnsi="Arial" w:cs="Arial"/>
          <w:color w:val="333333"/>
          <w:kern w:val="0"/>
          <w:sz w:val="25"/>
          <w:szCs w:val="25"/>
          <w:lang w:val="es-ES" w:eastAsia="en-GB"/>
          <w14:ligatures w14:val="none"/>
        </w:rPr>
        <w:t xml:space="preserve"> en la Consola aparece:</w:t>
      </w:r>
    </w:p>
    <w:p w14:paraId="2CF82B8A"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La suma de 100 + 400 es 500</w:t>
      </w:r>
    </w:p>
    <w:p w14:paraId="47AB2180"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Como la </w:t>
      </w:r>
      <w:proofErr w:type="gramStart"/>
      <w:r w:rsidRPr="00BD2B57">
        <w:rPr>
          <w:rFonts w:ascii="Arial" w:eastAsia="Times New Roman" w:hAnsi="Arial" w:cs="Arial"/>
          <w:color w:val="333333"/>
          <w:kern w:val="0"/>
          <w:sz w:val="25"/>
          <w:szCs w:val="25"/>
          <w:lang w:val="es-ES" w:eastAsia="en-GB"/>
          <w14:ligatures w14:val="none"/>
        </w:rPr>
        <w:t>variable resultado</w:t>
      </w:r>
      <w:proofErr w:type="gramEnd"/>
      <w:r w:rsidRPr="00BD2B57">
        <w:rPr>
          <w:rFonts w:ascii="Arial" w:eastAsia="Times New Roman" w:hAnsi="Arial" w:cs="Arial"/>
          <w:color w:val="333333"/>
          <w:kern w:val="0"/>
          <w:sz w:val="25"/>
          <w:szCs w:val="25"/>
          <w:lang w:val="es-ES" w:eastAsia="en-GB"/>
          <w14:ligatures w14:val="none"/>
        </w:rPr>
        <w:t xml:space="preserve"> es mutable podemos ahora almacenar el producto de las dos primeras variables:</w:t>
      </w:r>
    </w:p>
    <w:p w14:paraId="0B311993"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resultado = valor1 * valor2</w:t>
      </w:r>
    </w:p>
    <w:p w14:paraId="75AEC95B"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w:t>
      </w:r>
      <w:proofErr w:type="spellStart"/>
      <w:proofErr w:type="gramStart"/>
      <w:r w:rsidRPr="00BD2B57">
        <w:rPr>
          <w:rFonts w:ascii="Consolas" w:eastAsia="Times New Roman" w:hAnsi="Consolas" w:cs="Courier New"/>
          <w:color w:val="333333"/>
          <w:kern w:val="0"/>
          <w:sz w:val="20"/>
          <w:szCs w:val="20"/>
          <w:lang w:val="es-ES" w:eastAsia="en-GB"/>
          <w14:ligatures w14:val="none"/>
        </w:rPr>
        <w:t>println</w:t>
      </w:r>
      <w:proofErr w:type="spellEnd"/>
      <w:r w:rsidRPr="00BD2B57">
        <w:rPr>
          <w:rFonts w:ascii="Consolas" w:eastAsia="Times New Roman" w:hAnsi="Consolas" w:cs="Courier New"/>
          <w:color w:val="333333"/>
          <w:kern w:val="0"/>
          <w:sz w:val="20"/>
          <w:szCs w:val="20"/>
          <w:lang w:val="es-ES" w:eastAsia="en-GB"/>
          <w14:ligatures w14:val="none"/>
        </w:rPr>
        <w:t>(</w:t>
      </w:r>
      <w:proofErr w:type="gramEnd"/>
      <w:r w:rsidRPr="00BD2B57">
        <w:rPr>
          <w:rFonts w:ascii="Consolas" w:eastAsia="Times New Roman" w:hAnsi="Consolas" w:cs="Courier New"/>
          <w:color w:val="333333"/>
          <w:kern w:val="0"/>
          <w:sz w:val="20"/>
          <w:szCs w:val="20"/>
          <w:lang w:val="es-ES" w:eastAsia="en-GB"/>
          <w14:ligatures w14:val="none"/>
        </w:rPr>
        <w:t>"El producto de $valor1 * $valor2 es $resultado")</w:t>
      </w:r>
    </w:p>
    <w:p w14:paraId="4D6FA7A9"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proofErr w:type="spellStart"/>
      <w:r w:rsidRPr="00BD2B57">
        <w:rPr>
          <w:rFonts w:ascii="Arial" w:eastAsia="Times New Roman" w:hAnsi="Arial" w:cs="Arial"/>
          <w:color w:val="333333"/>
          <w:kern w:val="0"/>
          <w:sz w:val="25"/>
          <w:szCs w:val="25"/>
          <w:lang w:val="es-ES" w:eastAsia="en-GB"/>
          <w14:ligatures w14:val="none"/>
        </w:rPr>
        <w:t>kotlin</w:t>
      </w:r>
      <w:proofErr w:type="spellEnd"/>
      <w:r w:rsidRPr="00BD2B57">
        <w:rPr>
          <w:rFonts w:ascii="Arial" w:eastAsia="Times New Roman" w:hAnsi="Arial" w:cs="Arial"/>
          <w:color w:val="333333"/>
          <w:kern w:val="0"/>
          <w:sz w:val="25"/>
          <w:szCs w:val="25"/>
          <w:lang w:val="es-ES" w:eastAsia="en-GB"/>
          <w14:ligatures w14:val="none"/>
        </w:rPr>
        <w:t xml:space="preserve"> sustituye todas las variables por su contenido en un </w:t>
      </w:r>
      <w:proofErr w:type="spellStart"/>
      <w:r w:rsidRPr="00BD2B57">
        <w:rPr>
          <w:rFonts w:ascii="Arial" w:eastAsia="Times New Roman" w:hAnsi="Arial" w:cs="Arial"/>
          <w:color w:val="333333"/>
          <w:kern w:val="0"/>
          <w:sz w:val="25"/>
          <w:szCs w:val="25"/>
          <w:lang w:val="es-ES" w:eastAsia="en-GB"/>
          <w14:ligatures w14:val="none"/>
        </w:rPr>
        <w:t>String</w:t>
      </w:r>
      <w:proofErr w:type="spellEnd"/>
      <w:r w:rsidRPr="00BD2B57">
        <w:rPr>
          <w:rFonts w:ascii="Arial" w:eastAsia="Times New Roman" w:hAnsi="Arial" w:cs="Arial"/>
          <w:color w:val="333333"/>
          <w:kern w:val="0"/>
          <w:sz w:val="25"/>
          <w:szCs w:val="25"/>
          <w:lang w:val="es-ES" w:eastAsia="en-GB"/>
          <w14:ligatures w14:val="none"/>
        </w:rPr>
        <w:t>.</w:t>
      </w:r>
    </w:p>
    <w:p w14:paraId="4F7FE51F"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El resultado de la ejecución de este programa será:</w:t>
      </w:r>
    </w:p>
    <w:p w14:paraId="7885B139" w14:textId="77777777" w:rsidR="00960775" w:rsidRPr="00BD2B57" w:rsidRDefault="00960775" w:rsidP="00960775">
      <w:pPr>
        <w:spacing w:after="0" w:line="240" w:lineRule="auto"/>
        <w:rPr>
          <w:rFonts w:ascii="Times New Roman" w:eastAsia="Times New Roman" w:hAnsi="Times New Roman" w:cs="Times New Roman"/>
          <w:kern w:val="0"/>
          <w:lang w:eastAsia="en-GB"/>
          <w14:ligatures w14:val="none"/>
        </w:rPr>
      </w:pPr>
      <w:r w:rsidRPr="00BD2B57">
        <w:rPr>
          <w:rFonts w:ascii="Times New Roman" w:eastAsia="Times New Roman" w:hAnsi="Times New Roman" w:cs="Times New Roman"/>
          <w:noProof/>
          <w:kern w:val="0"/>
          <w:lang w:eastAsia="en-GB"/>
          <w14:ligatures w14:val="none"/>
        </w:rPr>
        <w:lastRenderedPageBreak/>
        <w:drawing>
          <wp:inline distT="0" distB="0" distL="0" distR="0" wp14:anchorId="3D016A8F" wp14:editId="7A61D7DF">
            <wp:extent cx="5731510" cy="4137660"/>
            <wp:effectExtent l="0" t="0" r="2540" b="0"/>
            <wp:docPr id="1245204226" name="Imagen 1" descr="ejecución programa Kotlin IntelliJ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cución programa Kotlin IntelliJ IDE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37660"/>
                    </a:xfrm>
                    <a:prstGeom prst="rect">
                      <a:avLst/>
                    </a:prstGeom>
                    <a:noFill/>
                    <a:ln>
                      <a:noFill/>
                    </a:ln>
                  </pic:spPr>
                </pic:pic>
              </a:graphicData>
            </a:graphic>
          </wp:inline>
        </w:drawing>
      </w:r>
      <w:r w:rsidRPr="00BD2B57">
        <w:rPr>
          <w:rFonts w:ascii="Arial" w:eastAsia="Times New Roman" w:hAnsi="Arial" w:cs="Arial"/>
          <w:color w:val="333333"/>
          <w:kern w:val="0"/>
          <w:sz w:val="25"/>
          <w:szCs w:val="25"/>
          <w:lang w:eastAsia="en-GB"/>
          <w14:ligatures w14:val="none"/>
        </w:rPr>
        <w:br/>
      </w:r>
    </w:p>
    <w:p w14:paraId="3BECC52E" w14:textId="77777777" w:rsidR="00960775" w:rsidRPr="00BD2B57" w:rsidRDefault="00960775" w:rsidP="00960775">
      <w:pPr>
        <w:spacing w:before="300" w:after="150" w:line="240" w:lineRule="auto"/>
        <w:outlineLvl w:val="2"/>
        <w:rPr>
          <w:rFonts w:ascii="Arial" w:eastAsia="Times New Roman" w:hAnsi="Arial" w:cs="Arial"/>
          <w:color w:val="333333"/>
          <w:kern w:val="0"/>
          <w:sz w:val="36"/>
          <w:szCs w:val="36"/>
          <w:lang w:val="es-ES" w:eastAsia="en-GB"/>
          <w14:ligatures w14:val="none"/>
        </w:rPr>
      </w:pPr>
      <w:r w:rsidRPr="00BD2B57">
        <w:rPr>
          <w:rFonts w:ascii="Arial" w:eastAsia="Times New Roman" w:hAnsi="Arial" w:cs="Arial"/>
          <w:color w:val="333333"/>
          <w:kern w:val="0"/>
          <w:sz w:val="36"/>
          <w:szCs w:val="36"/>
          <w:lang w:val="es-ES" w:eastAsia="en-GB"/>
          <w14:ligatures w14:val="none"/>
        </w:rPr>
        <w:t>Conciso</w:t>
      </w:r>
    </w:p>
    <w:p w14:paraId="055537BA"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Si entramos a la página oficial de </w:t>
      </w:r>
      <w:proofErr w:type="spellStart"/>
      <w:r w:rsidRPr="00BD2B57">
        <w:rPr>
          <w:rFonts w:ascii="Arial" w:eastAsia="Times New Roman" w:hAnsi="Arial" w:cs="Arial"/>
          <w:color w:val="333333"/>
          <w:kern w:val="0"/>
          <w:sz w:val="25"/>
          <w:szCs w:val="25"/>
          <w:lang w:eastAsia="en-GB"/>
          <w14:ligatures w14:val="none"/>
        </w:rPr>
        <w:fldChar w:fldCharType="begin"/>
      </w:r>
      <w:r w:rsidRPr="00BD2B57">
        <w:rPr>
          <w:rFonts w:ascii="Arial" w:eastAsia="Times New Roman" w:hAnsi="Arial" w:cs="Arial"/>
          <w:color w:val="333333"/>
          <w:kern w:val="0"/>
          <w:sz w:val="25"/>
          <w:szCs w:val="25"/>
          <w:lang w:val="es-ES" w:eastAsia="en-GB"/>
          <w14:ligatures w14:val="none"/>
        </w:rPr>
        <w:instrText>HYPERLINK "https://kotlinlang.org/" \t "_blank"</w:instrText>
      </w:r>
      <w:r w:rsidRPr="00BD2B57">
        <w:rPr>
          <w:rFonts w:ascii="Arial" w:eastAsia="Times New Roman" w:hAnsi="Arial" w:cs="Arial"/>
          <w:color w:val="333333"/>
          <w:kern w:val="0"/>
          <w:sz w:val="25"/>
          <w:szCs w:val="25"/>
          <w:lang w:eastAsia="en-GB"/>
          <w14:ligatures w14:val="none"/>
        </w:rPr>
      </w:r>
      <w:r w:rsidRPr="00BD2B57">
        <w:rPr>
          <w:rFonts w:ascii="Arial" w:eastAsia="Times New Roman" w:hAnsi="Arial" w:cs="Arial"/>
          <w:color w:val="333333"/>
          <w:kern w:val="0"/>
          <w:sz w:val="25"/>
          <w:szCs w:val="25"/>
          <w:lang w:eastAsia="en-GB"/>
          <w14:ligatures w14:val="none"/>
        </w:rPr>
        <w:fldChar w:fldCharType="separate"/>
      </w:r>
      <w:r w:rsidRPr="00BD2B57">
        <w:rPr>
          <w:rFonts w:ascii="Arial" w:eastAsia="Times New Roman" w:hAnsi="Arial" w:cs="Arial"/>
          <w:color w:val="428BCA"/>
          <w:kern w:val="0"/>
          <w:sz w:val="25"/>
          <w:szCs w:val="25"/>
          <w:lang w:val="es-ES" w:eastAsia="en-GB"/>
          <w14:ligatures w14:val="none"/>
        </w:rPr>
        <w:t>Kotlin</w:t>
      </w:r>
      <w:proofErr w:type="spellEnd"/>
      <w:r w:rsidRPr="00BD2B57">
        <w:rPr>
          <w:rFonts w:ascii="Arial" w:eastAsia="Times New Roman" w:hAnsi="Arial" w:cs="Arial"/>
          <w:color w:val="333333"/>
          <w:kern w:val="0"/>
          <w:sz w:val="25"/>
          <w:szCs w:val="25"/>
          <w:lang w:eastAsia="en-GB"/>
          <w14:ligatures w14:val="none"/>
        </w:rPr>
        <w:fldChar w:fldCharType="end"/>
      </w:r>
      <w:r w:rsidRPr="00BD2B57">
        <w:rPr>
          <w:rFonts w:ascii="Arial" w:eastAsia="Times New Roman" w:hAnsi="Arial" w:cs="Arial"/>
          <w:color w:val="333333"/>
          <w:kern w:val="0"/>
          <w:sz w:val="25"/>
          <w:szCs w:val="25"/>
          <w:lang w:val="es-ES" w:eastAsia="en-GB"/>
          <w14:ligatures w14:val="none"/>
        </w:rPr>
        <w:t xml:space="preserve"> podemos ver que una de sus premisas es que un programa en </w:t>
      </w:r>
      <w:proofErr w:type="spellStart"/>
      <w:r w:rsidRPr="00BD2B57">
        <w:rPr>
          <w:rFonts w:ascii="Arial" w:eastAsia="Times New Roman" w:hAnsi="Arial" w:cs="Arial"/>
          <w:color w:val="333333"/>
          <w:kern w:val="0"/>
          <w:sz w:val="25"/>
          <w:szCs w:val="25"/>
          <w:lang w:val="es-ES" w:eastAsia="en-GB"/>
          <w14:ligatures w14:val="none"/>
        </w:rPr>
        <w:t>Kotlin</w:t>
      </w:r>
      <w:proofErr w:type="spellEnd"/>
      <w:r w:rsidRPr="00BD2B57">
        <w:rPr>
          <w:rFonts w:ascii="Arial" w:eastAsia="Times New Roman" w:hAnsi="Arial" w:cs="Arial"/>
          <w:color w:val="333333"/>
          <w:kern w:val="0"/>
          <w:sz w:val="25"/>
          <w:szCs w:val="25"/>
          <w:lang w:val="es-ES" w:eastAsia="en-GB"/>
          <w14:ligatures w14:val="none"/>
        </w:rPr>
        <w:t xml:space="preserve"> sea "CONCISO" (es decir que se exprese un algoritmo en la forma más breve posible)</w:t>
      </w:r>
    </w:p>
    <w:p w14:paraId="31478F05"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Haremos un primer cambio al Proyecto2 para que sea más conciso:</w:t>
      </w:r>
    </w:p>
    <w:p w14:paraId="2146925A"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eastAsia="en-GB"/>
          <w14:ligatures w14:val="none"/>
        </w:rPr>
      </w:pPr>
      <w:r w:rsidRPr="00BD2B57">
        <w:rPr>
          <w:rFonts w:ascii="Courier" w:eastAsia="Times New Roman" w:hAnsi="Courier" w:cs="Courier New"/>
          <w:color w:val="333333"/>
          <w:kern w:val="0"/>
          <w:sz w:val="29"/>
          <w:szCs w:val="29"/>
          <w:lang w:eastAsia="en-GB"/>
          <w14:ligatures w14:val="none"/>
        </w:rPr>
        <w:t xml:space="preserve">fun </w:t>
      </w:r>
      <w:proofErr w:type="gramStart"/>
      <w:r w:rsidRPr="00BD2B57">
        <w:rPr>
          <w:rFonts w:ascii="Courier" w:eastAsia="Times New Roman" w:hAnsi="Courier" w:cs="Courier New"/>
          <w:color w:val="333333"/>
          <w:kern w:val="0"/>
          <w:sz w:val="29"/>
          <w:szCs w:val="29"/>
          <w:lang w:eastAsia="en-GB"/>
          <w14:ligatures w14:val="none"/>
        </w:rPr>
        <w:t>main(</w:t>
      </w:r>
      <w:proofErr w:type="spellStart"/>
      <w:proofErr w:type="gramEnd"/>
      <w:r w:rsidRPr="00BD2B57">
        <w:rPr>
          <w:rFonts w:ascii="Courier" w:eastAsia="Times New Roman" w:hAnsi="Courier" w:cs="Courier New"/>
          <w:color w:val="333333"/>
          <w:kern w:val="0"/>
          <w:sz w:val="29"/>
          <w:szCs w:val="29"/>
          <w:lang w:eastAsia="en-GB"/>
          <w14:ligatures w14:val="none"/>
        </w:rPr>
        <w:t>parametro</w:t>
      </w:r>
      <w:proofErr w:type="spellEnd"/>
      <w:r w:rsidRPr="00BD2B57">
        <w:rPr>
          <w:rFonts w:ascii="Courier" w:eastAsia="Times New Roman" w:hAnsi="Courier" w:cs="Courier New"/>
          <w:color w:val="333333"/>
          <w:kern w:val="0"/>
          <w:sz w:val="29"/>
          <w:szCs w:val="29"/>
          <w:lang w:eastAsia="en-GB"/>
          <w14:ligatures w14:val="none"/>
        </w:rPr>
        <w:t>: Array&lt;String&gt;) {</w:t>
      </w:r>
    </w:p>
    <w:p w14:paraId="2B6950E0"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eastAsia="en-GB"/>
          <w14:ligatures w14:val="none"/>
        </w:rPr>
      </w:pPr>
      <w:r w:rsidRPr="00BD2B57">
        <w:rPr>
          <w:rFonts w:ascii="Courier" w:eastAsia="Times New Roman" w:hAnsi="Courier" w:cs="Courier New"/>
          <w:color w:val="333333"/>
          <w:kern w:val="0"/>
          <w:sz w:val="29"/>
          <w:szCs w:val="29"/>
          <w:lang w:eastAsia="en-GB"/>
          <w14:ligatures w14:val="none"/>
        </w:rPr>
        <w:t xml:space="preserve">    </w:t>
      </w:r>
      <w:proofErr w:type="spellStart"/>
      <w:r w:rsidRPr="00BD2B57">
        <w:rPr>
          <w:rFonts w:ascii="Courier" w:eastAsia="Times New Roman" w:hAnsi="Courier" w:cs="Courier New"/>
          <w:color w:val="333333"/>
          <w:kern w:val="0"/>
          <w:sz w:val="29"/>
          <w:szCs w:val="29"/>
          <w:lang w:eastAsia="en-GB"/>
          <w14:ligatures w14:val="none"/>
        </w:rPr>
        <w:t>val</w:t>
      </w:r>
      <w:proofErr w:type="spellEnd"/>
      <w:r w:rsidRPr="00BD2B57">
        <w:rPr>
          <w:rFonts w:ascii="Courier" w:eastAsia="Times New Roman" w:hAnsi="Courier" w:cs="Courier New"/>
          <w:color w:val="333333"/>
          <w:kern w:val="0"/>
          <w:sz w:val="29"/>
          <w:szCs w:val="29"/>
          <w:lang w:eastAsia="en-GB"/>
          <w14:ligatures w14:val="none"/>
        </w:rPr>
        <w:t xml:space="preserve"> valor1: Int = 100</w:t>
      </w:r>
    </w:p>
    <w:p w14:paraId="02507479"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eastAsia="en-GB"/>
          <w14:ligatures w14:val="none"/>
        </w:rPr>
      </w:pPr>
      <w:r w:rsidRPr="00BD2B57">
        <w:rPr>
          <w:rFonts w:ascii="Courier" w:eastAsia="Times New Roman" w:hAnsi="Courier" w:cs="Courier New"/>
          <w:color w:val="333333"/>
          <w:kern w:val="0"/>
          <w:sz w:val="29"/>
          <w:szCs w:val="29"/>
          <w:lang w:eastAsia="en-GB"/>
          <w14:ligatures w14:val="none"/>
        </w:rPr>
        <w:t xml:space="preserve">    </w:t>
      </w:r>
      <w:proofErr w:type="spellStart"/>
      <w:r w:rsidRPr="00BD2B57">
        <w:rPr>
          <w:rFonts w:ascii="Courier" w:eastAsia="Times New Roman" w:hAnsi="Courier" w:cs="Courier New"/>
          <w:color w:val="333333"/>
          <w:kern w:val="0"/>
          <w:sz w:val="29"/>
          <w:szCs w:val="29"/>
          <w:lang w:eastAsia="en-GB"/>
          <w14:ligatures w14:val="none"/>
        </w:rPr>
        <w:t>val</w:t>
      </w:r>
      <w:proofErr w:type="spellEnd"/>
      <w:r w:rsidRPr="00BD2B57">
        <w:rPr>
          <w:rFonts w:ascii="Courier" w:eastAsia="Times New Roman" w:hAnsi="Courier" w:cs="Courier New"/>
          <w:color w:val="333333"/>
          <w:kern w:val="0"/>
          <w:sz w:val="29"/>
          <w:szCs w:val="29"/>
          <w:lang w:eastAsia="en-GB"/>
          <w14:ligatures w14:val="none"/>
        </w:rPr>
        <w:t xml:space="preserve"> valor2: Int = 400</w:t>
      </w:r>
    </w:p>
    <w:p w14:paraId="63910A4A"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eastAsia="en-GB"/>
          <w14:ligatures w14:val="none"/>
        </w:rPr>
      </w:pPr>
      <w:r w:rsidRPr="00BD2B57">
        <w:rPr>
          <w:rFonts w:ascii="Courier" w:eastAsia="Times New Roman" w:hAnsi="Courier" w:cs="Courier New"/>
          <w:color w:val="333333"/>
          <w:kern w:val="0"/>
          <w:sz w:val="29"/>
          <w:szCs w:val="29"/>
          <w:lang w:eastAsia="en-GB"/>
          <w14:ligatures w14:val="none"/>
        </w:rPr>
        <w:t xml:space="preserve">    var </w:t>
      </w:r>
      <w:proofErr w:type="spellStart"/>
      <w:r w:rsidRPr="00BD2B57">
        <w:rPr>
          <w:rFonts w:ascii="Courier" w:eastAsia="Times New Roman" w:hAnsi="Courier" w:cs="Courier New"/>
          <w:color w:val="333333"/>
          <w:kern w:val="0"/>
          <w:sz w:val="29"/>
          <w:szCs w:val="29"/>
          <w:lang w:eastAsia="en-GB"/>
          <w14:ligatures w14:val="none"/>
        </w:rPr>
        <w:t>resultado</w:t>
      </w:r>
      <w:proofErr w:type="spellEnd"/>
      <w:r w:rsidRPr="00BD2B57">
        <w:rPr>
          <w:rFonts w:ascii="Courier" w:eastAsia="Times New Roman" w:hAnsi="Courier" w:cs="Courier New"/>
          <w:color w:val="333333"/>
          <w:kern w:val="0"/>
          <w:sz w:val="29"/>
          <w:szCs w:val="29"/>
          <w:lang w:eastAsia="en-GB"/>
          <w14:ligatures w14:val="none"/>
        </w:rPr>
        <w:t>: Int = valor1 + valor2</w:t>
      </w:r>
    </w:p>
    <w:p w14:paraId="4E44ABE6"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eastAsia="en-GB"/>
          <w14:ligatures w14:val="none"/>
        </w:rPr>
      </w:pPr>
      <w:r w:rsidRPr="00BD2B57">
        <w:rPr>
          <w:rFonts w:ascii="Courier" w:eastAsia="Times New Roman" w:hAnsi="Courier" w:cs="Courier New"/>
          <w:color w:val="333333"/>
          <w:kern w:val="0"/>
          <w:sz w:val="29"/>
          <w:szCs w:val="29"/>
          <w:lang w:eastAsia="en-GB"/>
          <w14:ligatures w14:val="none"/>
        </w:rPr>
        <w:t xml:space="preserve">    </w:t>
      </w:r>
      <w:proofErr w:type="spellStart"/>
      <w:proofErr w:type="gramStart"/>
      <w:r w:rsidRPr="00BD2B57">
        <w:rPr>
          <w:rFonts w:ascii="Courier" w:eastAsia="Times New Roman" w:hAnsi="Courier" w:cs="Courier New"/>
          <w:color w:val="333333"/>
          <w:kern w:val="0"/>
          <w:sz w:val="29"/>
          <w:szCs w:val="29"/>
          <w:lang w:eastAsia="en-GB"/>
          <w14:ligatures w14:val="none"/>
        </w:rPr>
        <w:t>println</w:t>
      </w:r>
      <w:proofErr w:type="spellEnd"/>
      <w:r w:rsidRPr="00BD2B57">
        <w:rPr>
          <w:rFonts w:ascii="Courier" w:eastAsia="Times New Roman" w:hAnsi="Courier" w:cs="Courier New"/>
          <w:color w:val="333333"/>
          <w:kern w:val="0"/>
          <w:sz w:val="29"/>
          <w:szCs w:val="29"/>
          <w:lang w:eastAsia="en-GB"/>
          <w14:ligatures w14:val="none"/>
        </w:rPr>
        <w:t>(</w:t>
      </w:r>
      <w:proofErr w:type="gramEnd"/>
      <w:r w:rsidRPr="00BD2B57">
        <w:rPr>
          <w:rFonts w:ascii="Courier" w:eastAsia="Times New Roman" w:hAnsi="Courier" w:cs="Courier New"/>
          <w:color w:val="333333"/>
          <w:kern w:val="0"/>
          <w:sz w:val="29"/>
          <w:szCs w:val="29"/>
          <w:lang w:eastAsia="en-GB"/>
          <w14:ligatures w14:val="none"/>
        </w:rPr>
        <w:t xml:space="preserve">"La </w:t>
      </w:r>
      <w:proofErr w:type="spellStart"/>
      <w:r w:rsidRPr="00BD2B57">
        <w:rPr>
          <w:rFonts w:ascii="Courier" w:eastAsia="Times New Roman" w:hAnsi="Courier" w:cs="Courier New"/>
          <w:color w:val="333333"/>
          <w:kern w:val="0"/>
          <w:sz w:val="29"/>
          <w:szCs w:val="29"/>
          <w:lang w:eastAsia="en-GB"/>
          <w14:ligatures w14:val="none"/>
        </w:rPr>
        <w:t>suma</w:t>
      </w:r>
      <w:proofErr w:type="spellEnd"/>
      <w:r w:rsidRPr="00BD2B57">
        <w:rPr>
          <w:rFonts w:ascii="Courier" w:eastAsia="Times New Roman" w:hAnsi="Courier" w:cs="Courier New"/>
          <w:color w:val="333333"/>
          <w:kern w:val="0"/>
          <w:sz w:val="29"/>
          <w:szCs w:val="29"/>
          <w:lang w:eastAsia="en-GB"/>
          <w14:ligatures w14:val="none"/>
        </w:rPr>
        <w:t xml:space="preserve"> de $valor1 + $valor2 es $</w:t>
      </w:r>
      <w:proofErr w:type="spellStart"/>
      <w:r w:rsidRPr="00BD2B57">
        <w:rPr>
          <w:rFonts w:ascii="Courier" w:eastAsia="Times New Roman" w:hAnsi="Courier" w:cs="Courier New"/>
          <w:color w:val="333333"/>
          <w:kern w:val="0"/>
          <w:sz w:val="29"/>
          <w:szCs w:val="29"/>
          <w:lang w:eastAsia="en-GB"/>
          <w14:ligatures w14:val="none"/>
        </w:rPr>
        <w:t>resultado</w:t>
      </w:r>
      <w:proofErr w:type="spellEnd"/>
      <w:r w:rsidRPr="00BD2B57">
        <w:rPr>
          <w:rFonts w:ascii="Courier" w:eastAsia="Times New Roman" w:hAnsi="Courier" w:cs="Courier New"/>
          <w:color w:val="333333"/>
          <w:kern w:val="0"/>
          <w:sz w:val="29"/>
          <w:szCs w:val="29"/>
          <w:lang w:eastAsia="en-GB"/>
          <w14:ligatures w14:val="none"/>
        </w:rPr>
        <w:t>")</w:t>
      </w:r>
    </w:p>
    <w:p w14:paraId="3B83806E"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eastAsia="en-GB"/>
          <w14:ligatures w14:val="none"/>
        </w:rPr>
      </w:pPr>
      <w:r w:rsidRPr="00BD2B57">
        <w:rPr>
          <w:rFonts w:ascii="Courier" w:eastAsia="Times New Roman" w:hAnsi="Courier" w:cs="Courier New"/>
          <w:color w:val="333333"/>
          <w:kern w:val="0"/>
          <w:sz w:val="29"/>
          <w:szCs w:val="29"/>
          <w:lang w:eastAsia="en-GB"/>
          <w14:ligatures w14:val="none"/>
        </w:rPr>
        <w:t xml:space="preserve">    </w:t>
      </w:r>
      <w:proofErr w:type="spellStart"/>
      <w:r w:rsidRPr="00BD2B57">
        <w:rPr>
          <w:rFonts w:ascii="Courier" w:eastAsia="Times New Roman" w:hAnsi="Courier" w:cs="Courier New"/>
          <w:color w:val="333333"/>
          <w:kern w:val="0"/>
          <w:sz w:val="29"/>
          <w:szCs w:val="29"/>
          <w:lang w:eastAsia="en-GB"/>
          <w14:ligatures w14:val="none"/>
        </w:rPr>
        <w:t>resultado</w:t>
      </w:r>
      <w:proofErr w:type="spellEnd"/>
      <w:r w:rsidRPr="00BD2B57">
        <w:rPr>
          <w:rFonts w:ascii="Courier" w:eastAsia="Times New Roman" w:hAnsi="Courier" w:cs="Courier New"/>
          <w:color w:val="333333"/>
          <w:kern w:val="0"/>
          <w:sz w:val="29"/>
          <w:szCs w:val="29"/>
          <w:lang w:eastAsia="en-GB"/>
          <w14:ligatures w14:val="none"/>
        </w:rPr>
        <w:t xml:space="preserve"> = valor1 * valor2</w:t>
      </w:r>
    </w:p>
    <w:p w14:paraId="3EE2C8B0"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eastAsia="en-GB"/>
          <w14:ligatures w14:val="none"/>
        </w:rPr>
        <w:t xml:space="preserve">    </w:t>
      </w:r>
      <w:proofErr w:type="spellStart"/>
      <w:proofErr w:type="gramStart"/>
      <w:r w:rsidRPr="00BD2B57">
        <w:rPr>
          <w:rFonts w:ascii="Courier" w:eastAsia="Times New Roman" w:hAnsi="Courier" w:cs="Courier New"/>
          <w:color w:val="333333"/>
          <w:kern w:val="0"/>
          <w:sz w:val="29"/>
          <w:szCs w:val="29"/>
          <w:lang w:val="es-ES" w:eastAsia="en-GB"/>
          <w14:ligatures w14:val="none"/>
        </w:rPr>
        <w:t>println</w:t>
      </w:r>
      <w:proofErr w:type="spellEnd"/>
      <w:r w:rsidRPr="00BD2B57">
        <w:rPr>
          <w:rFonts w:ascii="Courier" w:eastAsia="Times New Roman" w:hAnsi="Courier" w:cs="Courier New"/>
          <w:color w:val="333333"/>
          <w:kern w:val="0"/>
          <w:sz w:val="29"/>
          <w:szCs w:val="29"/>
          <w:lang w:val="es-ES" w:eastAsia="en-GB"/>
          <w14:ligatures w14:val="none"/>
        </w:rPr>
        <w:t>(</w:t>
      </w:r>
      <w:proofErr w:type="gramEnd"/>
      <w:r w:rsidRPr="00BD2B57">
        <w:rPr>
          <w:rFonts w:ascii="Courier" w:eastAsia="Times New Roman" w:hAnsi="Courier" w:cs="Courier New"/>
          <w:color w:val="333333"/>
          <w:kern w:val="0"/>
          <w:sz w:val="29"/>
          <w:szCs w:val="29"/>
          <w:lang w:val="es-ES" w:eastAsia="en-GB"/>
          <w14:ligatures w14:val="none"/>
        </w:rPr>
        <w:t>"El producto de $valor1 * $valor2 es $resultado")</w:t>
      </w:r>
    </w:p>
    <w:p w14:paraId="1D39E1C7"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w:t>
      </w:r>
    </w:p>
    <w:p w14:paraId="509760F7"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lastRenderedPageBreak/>
        <w:t xml:space="preserve">En este primer cambio podemos observar que en </w:t>
      </w:r>
      <w:proofErr w:type="spellStart"/>
      <w:r w:rsidRPr="00BD2B57">
        <w:rPr>
          <w:rFonts w:ascii="Arial" w:eastAsia="Times New Roman" w:hAnsi="Arial" w:cs="Arial"/>
          <w:color w:val="333333"/>
          <w:kern w:val="0"/>
          <w:sz w:val="25"/>
          <w:szCs w:val="25"/>
          <w:lang w:val="es-ES" w:eastAsia="en-GB"/>
          <w14:ligatures w14:val="none"/>
        </w:rPr>
        <w:t>Kotlin</w:t>
      </w:r>
      <w:proofErr w:type="spellEnd"/>
      <w:r w:rsidRPr="00BD2B57">
        <w:rPr>
          <w:rFonts w:ascii="Arial" w:eastAsia="Times New Roman" w:hAnsi="Arial" w:cs="Arial"/>
          <w:color w:val="333333"/>
          <w:kern w:val="0"/>
          <w:sz w:val="25"/>
          <w:szCs w:val="25"/>
          <w:lang w:val="es-ES" w:eastAsia="en-GB"/>
          <w14:ligatures w14:val="none"/>
        </w:rPr>
        <w:t xml:space="preserve"> podemos definir la variable e inmediatamente asignar su valor. Podemos asignar un valor literal como el 100:</w:t>
      </w:r>
    </w:p>
    <w:p w14:paraId="5A6FBD1E"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val valor1: </w:t>
      </w:r>
      <w:proofErr w:type="spellStart"/>
      <w:r w:rsidRPr="00BD2B57">
        <w:rPr>
          <w:rFonts w:ascii="Consolas" w:eastAsia="Times New Roman" w:hAnsi="Consolas" w:cs="Courier New"/>
          <w:color w:val="333333"/>
          <w:kern w:val="0"/>
          <w:sz w:val="20"/>
          <w:szCs w:val="20"/>
          <w:lang w:val="es-ES" w:eastAsia="en-GB"/>
          <w14:ligatures w14:val="none"/>
        </w:rPr>
        <w:t>Int</w:t>
      </w:r>
      <w:proofErr w:type="spellEnd"/>
      <w:r w:rsidRPr="00BD2B57">
        <w:rPr>
          <w:rFonts w:ascii="Consolas" w:eastAsia="Times New Roman" w:hAnsi="Consolas" w:cs="Courier New"/>
          <w:color w:val="333333"/>
          <w:kern w:val="0"/>
          <w:sz w:val="20"/>
          <w:szCs w:val="20"/>
          <w:lang w:val="es-ES" w:eastAsia="en-GB"/>
          <w14:ligatures w14:val="none"/>
        </w:rPr>
        <w:t xml:space="preserve"> = 100</w:t>
      </w:r>
    </w:p>
    <w:p w14:paraId="0BB71C7E"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o el contenido de otras variables:</w:t>
      </w:r>
    </w:p>
    <w:p w14:paraId="0ACCB32B"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w:t>
      </w:r>
      <w:proofErr w:type="spellStart"/>
      <w:r w:rsidRPr="00BD2B57">
        <w:rPr>
          <w:rFonts w:ascii="Consolas" w:eastAsia="Times New Roman" w:hAnsi="Consolas" w:cs="Courier New"/>
          <w:color w:val="333333"/>
          <w:kern w:val="0"/>
          <w:sz w:val="20"/>
          <w:szCs w:val="20"/>
          <w:lang w:val="es-ES" w:eastAsia="en-GB"/>
          <w14:ligatures w14:val="none"/>
        </w:rPr>
        <w:t>var</w:t>
      </w:r>
      <w:proofErr w:type="spellEnd"/>
      <w:r w:rsidRPr="00BD2B57">
        <w:rPr>
          <w:rFonts w:ascii="Consolas" w:eastAsia="Times New Roman" w:hAnsi="Consolas" w:cs="Courier New"/>
          <w:color w:val="333333"/>
          <w:kern w:val="0"/>
          <w:sz w:val="20"/>
          <w:szCs w:val="20"/>
          <w:lang w:val="es-ES" w:eastAsia="en-GB"/>
          <w14:ligatures w14:val="none"/>
        </w:rPr>
        <w:t xml:space="preserve"> resultado: </w:t>
      </w:r>
      <w:proofErr w:type="spellStart"/>
      <w:r w:rsidRPr="00BD2B57">
        <w:rPr>
          <w:rFonts w:ascii="Consolas" w:eastAsia="Times New Roman" w:hAnsi="Consolas" w:cs="Courier New"/>
          <w:color w:val="333333"/>
          <w:kern w:val="0"/>
          <w:sz w:val="20"/>
          <w:szCs w:val="20"/>
          <w:lang w:val="es-ES" w:eastAsia="en-GB"/>
          <w14:ligatures w14:val="none"/>
        </w:rPr>
        <w:t>Int</w:t>
      </w:r>
      <w:proofErr w:type="spellEnd"/>
      <w:r w:rsidRPr="00BD2B57">
        <w:rPr>
          <w:rFonts w:ascii="Consolas" w:eastAsia="Times New Roman" w:hAnsi="Consolas" w:cs="Courier New"/>
          <w:color w:val="333333"/>
          <w:kern w:val="0"/>
          <w:sz w:val="20"/>
          <w:szCs w:val="20"/>
          <w:lang w:val="es-ES" w:eastAsia="en-GB"/>
          <w14:ligatures w14:val="none"/>
        </w:rPr>
        <w:t xml:space="preserve"> = valor1 + valor2</w:t>
      </w:r>
    </w:p>
    <w:p w14:paraId="6A021E3C"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proofErr w:type="gramStart"/>
      <w:r w:rsidRPr="00BD2B57">
        <w:rPr>
          <w:rFonts w:ascii="Arial" w:eastAsia="Times New Roman" w:hAnsi="Arial" w:cs="Arial"/>
          <w:color w:val="333333"/>
          <w:kern w:val="0"/>
          <w:sz w:val="25"/>
          <w:szCs w:val="25"/>
          <w:lang w:val="es-ES" w:eastAsia="en-GB"/>
          <w14:ligatures w14:val="none"/>
        </w:rPr>
        <w:t>Otra paso</w:t>
      </w:r>
      <w:proofErr w:type="gramEnd"/>
      <w:r w:rsidRPr="00BD2B57">
        <w:rPr>
          <w:rFonts w:ascii="Arial" w:eastAsia="Times New Roman" w:hAnsi="Arial" w:cs="Arial"/>
          <w:color w:val="333333"/>
          <w:kern w:val="0"/>
          <w:sz w:val="25"/>
          <w:szCs w:val="25"/>
          <w:lang w:val="es-ES" w:eastAsia="en-GB"/>
          <w14:ligatures w14:val="none"/>
        </w:rPr>
        <w:t xml:space="preserve"> que podemos dar en </w:t>
      </w:r>
      <w:proofErr w:type="spellStart"/>
      <w:r w:rsidRPr="00BD2B57">
        <w:rPr>
          <w:rFonts w:ascii="Arial" w:eastAsia="Times New Roman" w:hAnsi="Arial" w:cs="Arial"/>
          <w:color w:val="333333"/>
          <w:kern w:val="0"/>
          <w:sz w:val="25"/>
          <w:szCs w:val="25"/>
          <w:lang w:val="es-ES" w:eastAsia="en-GB"/>
          <w14:ligatures w14:val="none"/>
        </w:rPr>
        <w:t>Kotlin</w:t>
      </w:r>
      <w:proofErr w:type="spellEnd"/>
      <w:r w:rsidRPr="00BD2B57">
        <w:rPr>
          <w:rFonts w:ascii="Arial" w:eastAsia="Times New Roman" w:hAnsi="Arial" w:cs="Arial"/>
          <w:color w:val="333333"/>
          <w:kern w:val="0"/>
          <w:sz w:val="25"/>
          <w:szCs w:val="25"/>
          <w:lang w:val="es-ES" w:eastAsia="en-GB"/>
          <w14:ligatures w14:val="none"/>
        </w:rPr>
        <w:t xml:space="preserve"> para que nuestro programa sea más conciso es no indicar el tipo de dato de la variable y hacer que el compilador de </w:t>
      </w:r>
      <w:proofErr w:type="spellStart"/>
      <w:r w:rsidRPr="00BD2B57">
        <w:rPr>
          <w:rFonts w:ascii="Arial" w:eastAsia="Times New Roman" w:hAnsi="Arial" w:cs="Arial"/>
          <w:color w:val="333333"/>
          <w:kern w:val="0"/>
          <w:sz w:val="25"/>
          <w:szCs w:val="25"/>
          <w:lang w:val="es-ES" w:eastAsia="en-GB"/>
          <w14:ligatures w14:val="none"/>
        </w:rPr>
        <w:t>Kotlin</w:t>
      </w:r>
      <w:proofErr w:type="spellEnd"/>
      <w:r w:rsidRPr="00BD2B57">
        <w:rPr>
          <w:rFonts w:ascii="Arial" w:eastAsia="Times New Roman" w:hAnsi="Arial" w:cs="Arial"/>
          <w:color w:val="333333"/>
          <w:kern w:val="0"/>
          <w:sz w:val="25"/>
          <w:szCs w:val="25"/>
          <w:lang w:val="es-ES" w:eastAsia="en-GB"/>
          <w14:ligatures w14:val="none"/>
        </w:rPr>
        <w:t xml:space="preserve"> lo infiera:</w:t>
      </w:r>
    </w:p>
    <w:p w14:paraId="6E4EC4AD"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p>
    <w:p w14:paraId="5EDC1BBA"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eastAsia="en-GB"/>
          <w14:ligatures w14:val="none"/>
        </w:rPr>
      </w:pPr>
      <w:r w:rsidRPr="00BD2B57">
        <w:rPr>
          <w:rFonts w:ascii="Courier" w:eastAsia="Times New Roman" w:hAnsi="Courier" w:cs="Courier New"/>
          <w:color w:val="333333"/>
          <w:kern w:val="0"/>
          <w:sz w:val="29"/>
          <w:szCs w:val="29"/>
          <w:lang w:eastAsia="en-GB"/>
          <w14:ligatures w14:val="none"/>
        </w:rPr>
        <w:t xml:space="preserve">fun </w:t>
      </w:r>
      <w:proofErr w:type="gramStart"/>
      <w:r w:rsidRPr="00BD2B57">
        <w:rPr>
          <w:rFonts w:ascii="Courier" w:eastAsia="Times New Roman" w:hAnsi="Courier" w:cs="Courier New"/>
          <w:color w:val="333333"/>
          <w:kern w:val="0"/>
          <w:sz w:val="29"/>
          <w:szCs w:val="29"/>
          <w:lang w:eastAsia="en-GB"/>
          <w14:ligatures w14:val="none"/>
        </w:rPr>
        <w:t>main(</w:t>
      </w:r>
      <w:proofErr w:type="spellStart"/>
      <w:proofErr w:type="gramEnd"/>
      <w:r w:rsidRPr="00BD2B57">
        <w:rPr>
          <w:rFonts w:ascii="Courier" w:eastAsia="Times New Roman" w:hAnsi="Courier" w:cs="Courier New"/>
          <w:color w:val="333333"/>
          <w:kern w:val="0"/>
          <w:sz w:val="29"/>
          <w:szCs w:val="29"/>
          <w:lang w:eastAsia="en-GB"/>
          <w14:ligatures w14:val="none"/>
        </w:rPr>
        <w:t>parametro</w:t>
      </w:r>
      <w:proofErr w:type="spellEnd"/>
      <w:r w:rsidRPr="00BD2B57">
        <w:rPr>
          <w:rFonts w:ascii="Courier" w:eastAsia="Times New Roman" w:hAnsi="Courier" w:cs="Courier New"/>
          <w:color w:val="333333"/>
          <w:kern w:val="0"/>
          <w:sz w:val="29"/>
          <w:szCs w:val="29"/>
          <w:lang w:eastAsia="en-GB"/>
          <w14:ligatures w14:val="none"/>
        </w:rPr>
        <w:t>: Array&lt;String&gt;) {</w:t>
      </w:r>
    </w:p>
    <w:p w14:paraId="3D20AA94"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eastAsia="en-GB"/>
          <w14:ligatures w14:val="none"/>
        </w:rPr>
        <w:t xml:space="preserve">    </w:t>
      </w:r>
      <w:r w:rsidRPr="00BD2B57">
        <w:rPr>
          <w:rFonts w:ascii="Courier" w:eastAsia="Times New Roman" w:hAnsi="Courier" w:cs="Courier New"/>
          <w:color w:val="333333"/>
          <w:kern w:val="0"/>
          <w:sz w:val="29"/>
          <w:szCs w:val="29"/>
          <w:lang w:val="es-ES" w:eastAsia="en-GB"/>
          <w14:ligatures w14:val="none"/>
        </w:rPr>
        <w:t>val valor1 = 100</w:t>
      </w:r>
    </w:p>
    <w:p w14:paraId="293CBAD8"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val valor2 = 400</w:t>
      </w:r>
    </w:p>
    <w:p w14:paraId="19D8CA76"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w:t>
      </w:r>
      <w:proofErr w:type="spellStart"/>
      <w:r w:rsidRPr="00BD2B57">
        <w:rPr>
          <w:rFonts w:ascii="Courier" w:eastAsia="Times New Roman" w:hAnsi="Courier" w:cs="Courier New"/>
          <w:color w:val="333333"/>
          <w:kern w:val="0"/>
          <w:sz w:val="29"/>
          <w:szCs w:val="29"/>
          <w:lang w:val="es-ES" w:eastAsia="en-GB"/>
          <w14:ligatures w14:val="none"/>
        </w:rPr>
        <w:t>var</w:t>
      </w:r>
      <w:proofErr w:type="spellEnd"/>
      <w:r w:rsidRPr="00BD2B57">
        <w:rPr>
          <w:rFonts w:ascii="Courier" w:eastAsia="Times New Roman" w:hAnsi="Courier" w:cs="Courier New"/>
          <w:color w:val="333333"/>
          <w:kern w:val="0"/>
          <w:sz w:val="29"/>
          <w:szCs w:val="29"/>
          <w:lang w:val="es-ES" w:eastAsia="en-GB"/>
          <w14:ligatures w14:val="none"/>
        </w:rPr>
        <w:t xml:space="preserve"> resultado = valor1 + valor2</w:t>
      </w:r>
    </w:p>
    <w:p w14:paraId="2CDBCA1D"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w:t>
      </w:r>
      <w:proofErr w:type="spellStart"/>
      <w:proofErr w:type="gramStart"/>
      <w:r w:rsidRPr="00BD2B57">
        <w:rPr>
          <w:rFonts w:ascii="Courier" w:eastAsia="Times New Roman" w:hAnsi="Courier" w:cs="Courier New"/>
          <w:color w:val="333333"/>
          <w:kern w:val="0"/>
          <w:sz w:val="29"/>
          <w:szCs w:val="29"/>
          <w:lang w:val="es-ES" w:eastAsia="en-GB"/>
          <w14:ligatures w14:val="none"/>
        </w:rPr>
        <w:t>println</w:t>
      </w:r>
      <w:proofErr w:type="spellEnd"/>
      <w:r w:rsidRPr="00BD2B57">
        <w:rPr>
          <w:rFonts w:ascii="Courier" w:eastAsia="Times New Roman" w:hAnsi="Courier" w:cs="Courier New"/>
          <w:color w:val="333333"/>
          <w:kern w:val="0"/>
          <w:sz w:val="29"/>
          <w:szCs w:val="29"/>
          <w:lang w:val="es-ES" w:eastAsia="en-GB"/>
          <w14:ligatures w14:val="none"/>
        </w:rPr>
        <w:t>(</w:t>
      </w:r>
      <w:proofErr w:type="gramEnd"/>
      <w:r w:rsidRPr="00BD2B57">
        <w:rPr>
          <w:rFonts w:ascii="Courier" w:eastAsia="Times New Roman" w:hAnsi="Courier" w:cs="Courier New"/>
          <w:color w:val="333333"/>
          <w:kern w:val="0"/>
          <w:sz w:val="29"/>
          <w:szCs w:val="29"/>
          <w:lang w:val="es-ES" w:eastAsia="en-GB"/>
          <w14:ligatures w14:val="none"/>
        </w:rPr>
        <w:t>"La suma de $valor1 + $valor2 es $resultado")</w:t>
      </w:r>
    </w:p>
    <w:p w14:paraId="06E58BB0"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resultado = valor1 * valor2</w:t>
      </w:r>
    </w:p>
    <w:p w14:paraId="2F2C878D"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w:t>
      </w:r>
      <w:proofErr w:type="spellStart"/>
      <w:proofErr w:type="gramStart"/>
      <w:r w:rsidRPr="00BD2B57">
        <w:rPr>
          <w:rFonts w:ascii="Courier" w:eastAsia="Times New Roman" w:hAnsi="Courier" w:cs="Courier New"/>
          <w:color w:val="333333"/>
          <w:kern w:val="0"/>
          <w:sz w:val="29"/>
          <w:szCs w:val="29"/>
          <w:lang w:val="es-ES" w:eastAsia="en-GB"/>
          <w14:ligatures w14:val="none"/>
        </w:rPr>
        <w:t>println</w:t>
      </w:r>
      <w:proofErr w:type="spellEnd"/>
      <w:r w:rsidRPr="00BD2B57">
        <w:rPr>
          <w:rFonts w:ascii="Courier" w:eastAsia="Times New Roman" w:hAnsi="Courier" w:cs="Courier New"/>
          <w:color w:val="333333"/>
          <w:kern w:val="0"/>
          <w:sz w:val="29"/>
          <w:szCs w:val="29"/>
          <w:lang w:val="es-ES" w:eastAsia="en-GB"/>
          <w14:ligatures w14:val="none"/>
        </w:rPr>
        <w:t>(</w:t>
      </w:r>
      <w:proofErr w:type="gramEnd"/>
      <w:r w:rsidRPr="00BD2B57">
        <w:rPr>
          <w:rFonts w:ascii="Courier" w:eastAsia="Times New Roman" w:hAnsi="Courier" w:cs="Courier New"/>
          <w:color w:val="333333"/>
          <w:kern w:val="0"/>
          <w:sz w:val="29"/>
          <w:szCs w:val="29"/>
          <w:lang w:val="es-ES" w:eastAsia="en-GB"/>
          <w14:ligatures w14:val="none"/>
        </w:rPr>
        <w:t>"El producto de $valor1 * $valor2 es $resultado")</w:t>
      </w:r>
    </w:p>
    <w:p w14:paraId="5A58F0EE"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w:t>
      </w:r>
    </w:p>
    <w:p w14:paraId="211FC9F5"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El resultado de compilar este programa es lo mismo que los anteriores. El compilador de </w:t>
      </w:r>
      <w:proofErr w:type="spellStart"/>
      <w:r w:rsidRPr="00BD2B57">
        <w:rPr>
          <w:rFonts w:ascii="Arial" w:eastAsia="Times New Roman" w:hAnsi="Arial" w:cs="Arial"/>
          <w:color w:val="333333"/>
          <w:kern w:val="0"/>
          <w:sz w:val="25"/>
          <w:szCs w:val="25"/>
          <w:lang w:val="es-ES" w:eastAsia="en-GB"/>
          <w14:ligatures w14:val="none"/>
        </w:rPr>
        <w:t>Kotlin</w:t>
      </w:r>
      <w:proofErr w:type="spellEnd"/>
      <w:r w:rsidRPr="00BD2B57">
        <w:rPr>
          <w:rFonts w:ascii="Arial" w:eastAsia="Times New Roman" w:hAnsi="Arial" w:cs="Arial"/>
          <w:color w:val="333333"/>
          <w:kern w:val="0"/>
          <w:sz w:val="25"/>
          <w:szCs w:val="25"/>
          <w:lang w:val="es-ES" w:eastAsia="en-GB"/>
          <w14:ligatures w14:val="none"/>
        </w:rPr>
        <w:t xml:space="preserve"> cuando hacemos:</w:t>
      </w:r>
    </w:p>
    <w:p w14:paraId="5B937A45"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val valor1 = 100</w:t>
      </w:r>
    </w:p>
    <w:p w14:paraId="43C680BC"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deduce que queremos definir una variable de tipo </w:t>
      </w:r>
      <w:proofErr w:type="spellStart"/>
      <w:r w:rsidRPr="00BD2B57">
        <w:rPr>
          <w:rFonts w:ascii="Arial" w:eastAsia="Times New Roman" w:hAnsi="Arial" w:cs="Arial"/>
          <w:color w:val="333333"/>
          <w:kern w:val="0"/>
          <w:sz w:val="25"/>
          <w:szCs w:val="25"/>
          <w:lang w:val="es-ES" w:eastAsia="en-GB"/>
          <w14:ligatures w14:val="none"/>
        </w:rPr>
        <w:t>Int</w:t>
      </w:r>
      <w:proofErr w:type="spellEnd"/>
    </w:p>
    <w:p w14:paraId="314573B4"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Si en la variable valor1 almacenamos el número 5000000000, luego el compilador de </w:t>
      </w:r>
      <w:proofErr w:type="spellStart"/>
      <w:r w:rsidRPr="00BD2B57">
        <w:rPr>
          <w:rFonts w:ascii="Arial" w:eastAsia="Times New Roman" w:hAnsi="Arial" w:cs="Arial"/>
          <w:color w:val="333333"/>
          <w:kern w:val="0"/>
          <w:sz w:val="25"/>
          <w:szCs w:val="25"/>
          <w:lang w:val="es-ES" w:eastAsia="en-GB"/>
          <w14:ligatures w14:val="none"/>
        </w:rPr>
        <w:t>Kotlin</w:t>
      </w:r>
      <w:proofErr w:type="spellEnd"/>
      <w:r w:rsidRPr="00BD2B57">
        <w:rPr>
          <w:rFonts w:ascii="Arial" w:eastAsia="Times New Roman" w:hAnsi="Arial" w:cs="Arial"/>
          <w:color w:val="333333"/>
          <w:kern w:val="0"/>
          <w:sz w:val="25"/>
          <w:szCs w:val="25"/>
          <w:lang w:val="es-ES" w:eastAsia="en-GB"/>
          <w14:ligatures w14:val="none"/>
        </w:rPr>
        <w:t xml:space="preserve"> puede inferir que se debe definir una variable de tipo Long</w:t>
      </w:r>
    </w:p>
    <w:p w14:paraId="50749E33"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val valor1 = 5000000000</w:t>
      </w:r>
    </w:p>
    <w:p w14:paraId="24E5F441"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Para trabajar con los valores decimales por inferencia debemos utilizar la siguiente sintaxis:</w:t>
      </w:r>
    </w:p>
    <w:p w14:paraId="24D82068"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w:t>
      </w:r>
      <w:proofErr w:type="spellStart"/>
      <w:r w:rsidRPr="00BD2B57">
        <w:rPr>
          <w:rFonts w:ascii="Consolas" w:eastAsia="Times New Roman" w:hAnsi="Consolas" w:cs="Courier New"/>
          <w:color w:val="333333"/>
          <w:kern w:val="0"/>
          <w:sz w:val="20"/>
          <w:szCs w:val="20"/>
          <w:lang w:val="es-ES" w:eastAsia="en-GB"/>
          <w14:ligatures w14:val="none"/>
        </w:rPr>
        <w:t>var</w:t>
      </w:r>
      <w:proofErr w:type="spellEnd"/>
      <w:r w:rsidRPr="00BD2B57">
        <w:rPr>
          <w:rFonts w:ascii="Consolas" w:eastAsia="Times New Roman" w:hAnsi="Consolas" w:cs="Courier New"/>
          <w:color w:val="333333"/>
          <w:kern w:val="0"/>
          <w:sz w:val="20"/>
          <w:szCs w:val="20"/>
          <w:lang w:val="es-ES" w:eastAsia="en-GB"/>
          <w14:ligatures w14:val="none"/>
        </w:rPr>
        <w:t xml:space="preserve"> peso = 4122.23 // infiere que es </w:t>
      </w:r>
      <w:proofErr w:type="spellStart"/>
      <w:r w:rsidRPr="00BD2B57">
        <w:rPr>
          <w:rFonts w:ascii="Consolas" w:eastAsia="Times New Roman" w:hAnsi="Consolas" w:cs="Courier New"/>
          <w:color w:val="333333"/>
          <w:kern w:val="0"/>
          <w:sz w:val="20"/>
          <w:szCs w:val="20"/>
          <w:lang w:val="es-ES" w:eastAsia="en-GB"/>
          <w14:ligatures w14:val="none"/>
        </w:rPr>
        <w:t>Double</w:t>
      </w:r>
      <w:proofErr w:type="spellEnd"/>
    </w:p>
    <w:p w14:paraId="125FF181"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lastRenderedPageBreak/>
        <w:t xml:space="preserve">    val altura = 10.42f // debemos agregarle la f o F al final para que sea un </w:t>
      </w:r>
      <w:proofErr w:type="spellStart"/>
      <w:r w:rsidRPr="00BD2B57">
        <w:rPr>
          <w:rFonts w:ascii="Consolas" w:eastAsia="Times New Roman" w:hAnsi="Consolas" w:cs="Courier New"/>
          <w:color w:val="333333"/>
          <w:kern w:val="0"/>
          <w:sz w:val="20"/>
          <w:szCs w:val="20"/>
          <w:lang w:val="es-ES" w:eastAsia="en-GB"/>
          <w14:ligatures w14:val="none"/>
        </w:rPr>
        <w:t>Float</w:t>
      </w:r>
      <w:proofErr w:type="spellEnd"/>
      <w:r w:rsidRPr="00BD2B57">
        <w:rPr>
          <w:rFonts w:ascii="Consolas" w:eastAsia="Times New Roman" w:hAnsi="Consolas" w:cs="Courier New"/>
          <w:color w:val="333333"/>
          <w:kern w:val="0"/>
          <w:sz w:val="20"/>
          <w:szCs w:val="20"/>
          <w:lang w:val="es-ES" w:eastAsia="en-GB"/>
          <w14:ligatures w14:val="none"/>
        </w:rPr>
        <w:t xml:space="preserve"> y no un </w:t>
      </w:r>
      <w:proofErr w:type="spellStart"/>
      <w:r w:rsidRPr="00BD2B57">
        <w:rPr>
          <w:rFonts w:ascii="Consolas" w:eastAsia="Times New Roman" w:hAnsi="Consolas" w:cs="Courier New"/>
          <w:color w:val="333333"/>
          <w:kern w:val="0"/>
          <w:sz w:val="20"/>
          <w:szCs w:val="20"/>
          <w:lang w:val="es-ES" w:eastAsia="en-GB"/>
          <w14:ligatures w14:val="none"/>
        </w:rPr>
        <w:t>Double</w:t>
      </w:r>
      <w:proofErr w:type="spellEnd"/>
      <w:r w:rsidRPr="00BD2B57">
        <w:rPr>
          <w:rFonts w:ascii="Consolas" w:eastAsia="Times New Roman" w:hAnsi="Consolas" w:cs="Courier New"/>
          <w:color w:val="333333"/>
          <w:kern w:val="0"/>
          <w:sz w:val="20"/>
          <w:szCs w:val="20"/>
          <w:lang w:val="es-ES" w:eastAsia="en-GB"/>
          <w14:ligatures w14:val="none"/>
        </w:rPr>
        <w:t xml:space="preserve">    </w:t>
      </w:r>
    </w:p>
    <w:p w14:paraId="05C08C6D"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Muy fácil es para definir un </w:t>
      </w:r>
      <w:proofErr w:type="spellStart"/>
      <w:r w:rsidRPr="00BD2B57">
        <w:rPr>
          <w:rFonts w:ascii="Arial" w:eastAsia="Times New Roman" w:hAnsi="Arial" w:cs="Arial"/>
          <w:color w:val="333333"/>
          <w:kern w:val="0"/>
          <w:sz w:val="25"/>
          <w:szCs w:val="25"/>
          <w:lang w:val="es-ES" w:eastAsia="en-GB"/>
          <w14:ligatures w14:val="none"/>
        </w:rPr>
        <w:t>String</w:t>
      </w:r>
      <w:proofErr w:type="spellEnd"/>
      <w:r w:rsidRPr="00BD2B57">
        <w:rPr>
          <w:rFonts w:ascii="Arial" w:eastAsia="Times New Roman" w:hAnsi="Arial" w:cs="Arial"/>
          <w:color w:val="333333"/>
          <w:kern w:val="0"/>
          <w:sz w:val="25"/>
          <w:szCs w:val="25"/>
          <w:lang w:val="es-ES" w:eastAsia="en-GB"/>
          <w14:ligatures w14:val="none"/>
        </w:rPr>
        <w:t>:</w:t>
      </w:r>
    </w:p>
    <w:p w14:paraId="46D7EBAB" w14:textId="77777777" w:rsidR="00960775" w:rsidRPr="00BD2B57" w:rsidRDefault="00960775" w:rsidP="009607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val="es-ES" w:eastAsia="en-GB"/>
          <w14:ligatures w14:val="none"/>
        </w:rPr>
      </w:pPr>
      <w:r w:rsidRPr="00BD2B57">
        <w:rPr>
          <w:rFonts w:ascii="Consolas" w:eastAsia="Times New Roman" w:hAnsi="Consolas" w:cs="Courier New"/>
          <w:color w:val="333333"/>
          <w:kern w:val="0"/>
          <w:sz w:val="20"/>
          <w:szCs w:val="20"/>
          <w:lang w:val="es-ES" w:eastAsia="en-GB"/>
          <w14:ligatures w14:val="none"/>
        </w:rPr>
        <w:t xml:space="preserve">    val </w:t>
      </w:r>
      <w:proofErr w:type="spellStart"/>
      <w:r w:rsidRPr="00BD2B57">
        <w:rPr>
          <w:rFonts w:ascii="Consolas" w:eastAsia="Times New Roman" w:hAnsi="Consolas" w:cs="Courier New"/>
          <w:color w:val="333333"/>
          <w:kern w:val="0"/>
          <w:sz w:val="20"/>
          <w:szCs w:val="20"/>
          <w:lang w:val="es-ES" w:eastAsia="en-GB"/>
          <w14:ligatures w14:val="none"/>
        </w:rPr>
        <w:t>titulo</w:t>
      </w:r>
      <w:proofErr w:type="spellEnd"/>
      <w:r w:rsidRPr="00BD2B57">
        <w:rPr>
          <w:rFonts w:ascii="Consolas" w:eastAsia="Times New Roman" w:hAnsi="Consolas" w:cs="Courier New"/>
          <w:color w:val="333333"/>
          <w:kern w:val="0"/>
          <w:sz w:val="20"/>
          <w:szCs w:val="20"/>
          <w:lang w:val="es-ES" w:eastAsia="en-GB"/>
          <w14:ligatures w14:val="none"/>
        </w:rPr>
        <w:t xml:space="preserve"> = "Sistema de Facturación"</w:t>
      </w:r>
    </w:p>
    <w:p w14:paraId="6478D031"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Utilizaremos mucho esta sintaxis a lo largo del tutorial.</w:t>
      </w:r>
    </w:p>
    <w:p w14:paraId="09D7D62C" w14:textId="77777777" w:rsidR="00960775" w:rsidRPr="00BD2B57" w:rsidRDefault="00960775" w:rsidP="00960775">
      <w:pPr>
        <w:spacing w:after="150" w:line="240" w:lineRule="auto"/>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En </w:t>
      </w:r>
      <w:proofErr w:type="spellStart"/>
      <w:r w:rsidRPr="00BD2B57">
        <w:rPr>
          <w:rFonts w:ascii="Arial" w:eastAsia="Times New Roman" w:hAnsi="Arial" w:cs="Arial"/>
          <w:color w:val="333333"/>
          <w:kern w:val="0"/>
          <w:sz w:val="25"/>
          <w:szCs w:val="25"/>
          <w:lang w:val="es-ES" w:eastAsia="en-GB"/>
          <w14:ligatures w14:val="none"/>
        </w:rPr>
        <w:t>Kotlin</w:t>
      </w:r>
      <w:proofErr w:type="spellEnd"/>
      <w:r w:rsidRPr="00BD2B57">
        <w:rPr>
          <w:rFonts w:ascii="Arial" w:eastAsia="Times New Roman" w:hAnsi="Arial" w:cs="Arial"/>
          <w:color w:val="333333"/>
          <w:kern w:val="0"/>
          <w:sz w:val="25"/>
          <w:szCs w:val="25"/>
          <w:lang w:val="es-ES" w:eastAsia="en-GB"/>
          <w14:ligatures w14:val="none"/>
        </w:rPr>
        <w:t xml:space="preserve"> 1.3 o superior si no vamos a utilizar el parámetro que llega a la función '</w:t>
      </w:r>
      <w:proofErr w:type="spellStart"/>
      <w:r w:rsidRPr="00BD2B57">
        <w:rPr>
          <w:rFonts w:ascii="Arial" w:eastAsia="Times New Roman" w:hAnsi="Arial" w:cs="Arial"/>
          <w:color w:val="333333"/>
          <w:kern w:val="0"/>
          <w:sz w:val="25"/>
          <w:szCs w:val="25"/>
          <w:lang w:val="es-ES" w:eastAsia="en-GB"/>
          <w14:ligatures w14:val="none"/>
        </w:rPr>
        <w:t>main</w:t>
      </w:r>
      <w:proofErr w:type="spellEnd"/>
      <w:r w:rsidRPr="00BD2B57">
        <w:rPr>
          <w:rFonts w:ascii="Arial" w:eastAsia="Times New Roman" w:hAnsi="Arial" w:cs="Arial"/>
          <w:color w:val="333333"/>
          <w:kern w:val="0"/>
          <w:sz w:val="25"/>
          <w:szCs w:val="25"/>
          <w:lang w:val="es-ES" w:eastAsia="en-GB"/>
          <w14:ligatures w14:val="none"/>
        </w:rPr>
        <w:t>' podemos obviar el mismo:</w:t>
      </w:r>
    </w:p>
    <w:p w14:paraId="38401ED1"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p>
    <w:p w14:paraId="0EEB00AF"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proofErr w:type="spellStart"/>
      <w:r w:rsidRPr="00BD2B57">
        <w:rPr>
          <w:rFonts w:ascii="Courier" w:eastAsia="Times New Roman" w:hAnsi="Courier" w:cs="Courier New"/>
          <w:color w:val="333333"/>
          <w:kern w:val="0"/>
          <w:sz w:val="29"/>
          <w:szCs w:val="29"/>
          <w:lang w:val="es-ES" w:eastAsia="en-GB"/>
          <w14:ligatures w14:val="none"/>
        </w:rPr>
        <w:t>fun</w:t>
      </w:r>
      <w:proofErr w:type="spellEnd"/>
      <w:r w:rsidRPr="00BD2B57">
        <w:rPr>
          <w:rFonts w:ascii="Courier" w:eastAsia="Times New Roman" w:hAnsi="Courier" w:cs="Courier New"/>
          <w:color w:val="333333"/>
          <w:kern w:val="0"/>
          <w:sz w:val="29"/>
          <w:szCs w:val="29"/>
          <w:lang w:val="es-ES" w:eastAsia="en-GB"/>
          <w14:ligatures w14:val="none"/>
        </w:rPr>
        <w:t xml:space="preserve"> </w:t>
      </w:r>
      <w:proofErr w:type="spellStart"/>
      <w:proofErr w:type="gramStart"/>
      <w:r w:rsidRPr="00BD2B57">
        <w:rPr>
          <w:rFonts w:ascii="Courier" w:eastAsia="Times New Roman" w:hAnsi="Courier" w:cs="Courier New"/>
          <w:color w:val="333333"/>
          <w:kern w:val="0"/>
          <w:sz w:val="29"/>
          <w:szCs w:val="29"/>
          <w:lang w:val="es-ES" w:eastAsia="en-GB"/>
          <w14:ligatures w14:val="none"/>
        </w:rPr>
        <w:t>main</w:t>
      </w:r>
      <w:proofErr w:type="spellEnd"/>
      <w:r w:rsidRPr="00BD2B57">
        <w:rPr>
          <w:rFonts w:ascii="Courier" w:eastAsia="Times New Roman" w:hAnsi="Courier" w:cs="Courier New"/>
          <w:color w:val="333333"/>
          <w:kern w:val="0"/>
          <w:sz w:val="29"/>
          <w:szCs w:val="29"/>
          <w:lang w:val="es-ES" w:eastAsia="en-GB"/>
          <w14:ligatures w14:val="none"/>
        </w:rPr>
        <w:t>(</w:t>
      </w:r>
      <w:proofErr w:type="gramEnd"/>
      <w:r w:rsidRPr="00BD2B57">
        <w:rPr>
          <w:rFonts w:ascii="Courier" w:eastAsia="Times New Roman" w:hAnsi="Courier" w:cs="Courier New"/>
          <w:color w:val="333333"/>
          <w:kern w:val="0"/>
          <w:sz w:val="29"/>
          <w:szCs w:val="29"/>
          <w:lang w:val="es-ES" w:eastAsia="en-GB"/>
          <w14:ligatures w14:val="none"/>
        </w:rPr>
        <w:t>) {</w:t>
      </w:r>
    </w:p>
    <w:p w14:paraId="6885FB5C"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val valor1 = 100</w:t>
      </w:r>
    </w:p>
    <w:p w14:paraId="7708E4B1"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val valor2 = 400</w:t>
      </w:r>
    </w:p>
    <w:p w14:paraId="2B3A4633"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w:t>
      </w:r>
      <w:proofErr w:type="spellStart"/>
      <w:r w:rsidRPr="00BD2B57">
        <w:rPr>
          <w:rFonts w:ascii="Courier" w:eastAsia="Times New Roman" w:hAnsi="Courier" w:cs="Courier New"/>
          <w:color w:val="333333"/>
          <w:kern w:val="0"/>
          <w:sz w:val="29"/>
          <w:szCs w:val="29"/>
          <w:lang w:val="es-ES" w:eastAsia="en-GB"/>
          <w14:ligatures w14:val="none"/>
        </w:rPr>
        <w:t>var</w:t>
      </w:r>
      <w:proofErr w:type="spellEnd"/>
      <w:r w:rsidRPr="00BD2B57">
        <w:rPr>
          <w:rFonts w:ascii="Courier" w:eastAsia="Times New Roman" w:hAnsi="Courier" w:cs="Courier New"/>
          <w:color w:val="333333"/>
          <w:kern w:val="0"/>
          <w:sz w:val="29"/>
          <w:szCs w:val="29"/>
          <w:lang w:val="es-ES" w:eastAsia="en-GB"/>
          <w14:ligatures w14:val="none"/>
        </w:rPr>
        <w:t xml:space="preserve"> resultado = valor1 + valor2</w:t>
      </w:r>
    </w:p>
    <w:p w14:paraId="75A3DB94"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w:t>
      </w:r>
      <w:proofErr w:type="spellStart"/>
      <w:proofErr w:type="gramStart"/>
      <w:r w:rsidRPr="00BD2B57">
        <w:rPr>
          <w:rFonts w:ascii="Courier" w:eastAsia="Times New Roman" w:hAnsi="Courier" w:cs="Courier New"/>
          <w:color w:val="333333"/>
          <w:kern w:val="0"/>
          <w:sz w:val="29"/>
          <w:szCs w:val="29"/>
          <w:lang w:val="es-ES" w:eastAsia="en-GB"/>
          <w14:ligatures w14:val="none"/>
        </w:rPr>
        <w:t>println</w:t>
      </w:r>
      <w:proofErr w:type="spellEnd"/>
      <w:r w:rsidRPr="00BD2B57">
        <w:rPr>
          <w:rFonts w:ascii="Courier" w:eastAsia="Times New Roman" w:hAnsi="Courier" w:cs="Courier New"/>
          <w:color w:val="333333"/>
          <w:kern w:val="0"/>
          <w:sz w:val="29"/>
          <w:szCs w:val="29"/>
          <w:lang w:val="es-ES" w:eastAsia="en-GB"/>
          <w14:ligatures w14:val="none"/>
        </w:rPr>
        <w:t>(</w:t>
      </w:r>
      <w:proofErr w:type="gramEnd"/>
      <w:r w:rsidRPr="00BD2B57">
        <w:rPr>
          <w:rFonts w:ascii="Courier" w:eastAsia="Times New Roman" w:hAnsi="Courier" w:cs="Courier New"/>
          <w:color w:val="333333"/>
          <w:kern w:val="0"/>
          <w:sz w:val="29"/>
          <w:szCs w:val="29"/>
          <w:lang w:val="es-ES" w:eastAsia="en-GB"/>
          <w14:ligatures w14:val="none"/>
        </w:rPr>
        <w:t>"La suma de $valor1 + $valor2 es $resultado")</w:t>
      </w:r>
    </w:p>
    <w:p w14:paraId="2A2BC0CA"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resultado = valor1 * valor2</w:t>
      </w:r>
    </w:p>
    <w:p w14:paraId="6B8FE151"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val="es-ES" w:eastAsia="en-GB"/>
          <w14:ligatures w14:val="none"/>
        </w:rPr>
      </w:pPr>
      <w:r w:rsidRPr="00BD2B57">
        <w:rPr>
          <w:rFonts w:ascii="Courier" w:eastAsia="Times New Roman" w:hAnsi="Courier" w:cs="Courier New"/>
          <w:color w:val="333333"/>
          <w:kern w:val="0"/>
          <w:sz w:val="29"/>
          <w:szCs w:val="29"/>
          <w:lang w:val="es-ES" w:eastAsia="en-GB"/>
          <w14:ligatures w14:val="none"/>
        </w:rPr>
        <w:t xml:space="preserve">    </w:t>
      </w:r>
      <w:proofErr w:type="spellStart"/>
      <w:proofErr w:type="gramStart"/>
      <w:r w:rsidRPr="00BD2B57">
        <w:rPr>
          <w:rFonts w:ascii="Courier" w:eastAsia="Times New Roman" w:hAnsi="Courier" w:cs="Courier New"/>
          <w:color w:val="333333"/>
          <w:kern w:val="0"/>
          <w:sz w:val="29"/>
          <w:szCs w:val="29"/>
          <w:lang w:val="es-ES" w:eastAsia="en-GB"/>
          <w14:ligatures w14:val="none"/>
        </w:rPr>
        <w:t>println</w:t>
      </w:r>
      <w:proofErr w:type="spellEnd"/>
      <w:r w:rsidRPr="00BD2B57">
        <w:rPr>
          <w:rFonts w:ascii="Courier" w:eastAsia="Times New Roman" w:hAnsi="Courier" w:cs="Courier New"/>
          <w:color w:val="333333"/>
          <w:kern w:val="0"/>
          <w:sz w:val="29"/>
          <w:szCs w:val="29"/>
          <w:lang w:val="es-ES" w:eastAsia="en-GB"/>
          <w14:ligatures w14:val="none"/>
        </w:rPr>
        <w:t>(</w:t>
      </w:r>
      <w:proofErr w:type="gramEnd"/>
      <w:r w:rsidRPr="00BD2B57">
        <w:rPr>
          <w:rFonts w:ascii="Courier" w:eastAsia="Times New Roman" w:hAnsi="Courier" w:cs="Courier New"/>
          <w:color w:val="333333"/>
          <w:kern w:val="0"/>
          <w:sz w:val="29"/>
          <w:szCs w:val="29"/>
          <w:lang w:val="es-ES" w:eastAsia="en-GB"/>
          <w14:ligatures w14:val="none"/>
        </w:rPr>
        <w:t>"El producto de $valor1 * $valor2 es $resultado")</w:t>
      </w:r>
    </w:p>
    <w:p w14:paraId="09C3DBC3" w14:textId="77777777" w:rsidR="00960775" w:rsidRPr="00BD2B57" w:rsidRDefault="00960775" w:rsidP="0096077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kern w:val="0"/>
          <w:sz w:val="29"/>
          <w:szCs w:val="29"/>
          <w:lang w:eastAsia="en-GB"/>
          <w14:ligatures w14:val="none"/>
        </w:rPr>
      </w:pPr>
      <w:r w:rsidRPr="00BD2B57">
        <w:rPr>
          <w:rFonts w:ascii="Courier" w:eastAsia="Times New Roman" w:hAnsi="Courier" w:cs="Courier New"/>
          <w:color w:val="333333"/>
          <w:kern w:val="0"/>
          <w:sz w:val="29"/>
          <w:szCs w:val="29"/>
          <w:lang w:eastAsia="en-GB"/>
          <w14:ligatures w14:val="none"/>
        </w:rPr>
        <w:t>}</w:t>
      </w:r>
    </w:p>
    <w:p w14:paraId="39D27AB8" w14:textId="77777777" w:rsidR="00960775" w:rsidRPr="00BD2B57" w:rsidRDefault="00960775" w:rsidP="00960775">
      <w:pPr>
        <w:spacing w:before="300" w:after="150" w:line="240" w:lineRule="auto"/>
        <w:outlineLvl w:val="1"/>
        <w:rPr>
          <w:rFonts w:ascii="Arial" w:eastAsia="Times New Roman" w:hAnsi="Arial" w:cs="Arial"/>
          <w:color w:val="333333"/>
          <w:kern w:val="0"/>
          <w:sz w:val="45"/>
          <w:szCs w:val="45"/>
          <w:lang w:eastAsia="en-GB"/>
          <w14:ligatures w14:val="none"/>
        </w:rPr>
      </w:pPr>
      <w:proofErr w:type="spellStart"/>
      <w:r w:rsidRPr="00BD2B57">
        <w:rPr>
          <w:rFonts w:ascii="Arial" w:eastAsia="Times New Roman" w:hAnsi="Arial" w:cs="Arial"/>
          <w:color w:val="333333"/>
          <w:kern w:val="0"/>
          <w:sz w:val="45"/>
          <w:szCs w:val="45"/>
          <w:lang w:eastAsia="en-GB"/>
          <w14:ligatures w14:val="none"/>
        </w:rPr>
        <w:t>Problemas</w:t>
      </w:r>
      <w:proofErr w:type="spellEnd"/>
      <w:r w:rsidRPr="00BD2B57">
        <w:rPr>
          <w:rFonts w:ascii="Arial" w:eastAsia="Times New Roman" w:hAnsi="Arial" w:cs="Arial"/>
          <w:color w:val="333333"/>
          <w:kern w:val="0"/>
          <w:sz w:val="45"/>
          <w:szCs w:val="45"/>
          <w:lang w:eastAsia="en-GB"/>
          <w14:ligatures w14:val="none"/>
        </w:rPr>
        <w:t xml:space="preserve"> </w:t>
      </w:r>
      <w:proofErr w:type="spellStart"/>
      <w:r w:rsidRPr="00BD2B57">
        <w:rPr>
          <w:rFonts w:ascii="Arial" w:eastAsia="Times New Roman" w:hAnsi="Arial" w:cs="Arial"/>
          <w:color w:val="333333"/>
          <w:kern w:val="0"/>
          <w:sz w:val="45"/>
          <w:szCs w:val="45"/>
          <w:lang w:eastAsia="en-GB"/>
          <w14:ligatures w14:val="none"/>
        </w:rPr>
        <w:t>propuestos</w:t>
      </w:r>
      <w:proofErr w:type="spellEnd"/>
    </w:p>
    <w:p w14:paraId="5ABAA522" w14:textId="77777777" w:rsidR="00960775" w:rsidRPr="00BD2B57" w:rsidRDefault="00960775" w:rsidP="00960775">
      <w:pPr>
        <w:numPr>
          <w:ilvl w:val="0"/>
          <w:numId w:val="1"/>
        </w:numPr>
        <w:spacing w:before="100" w:beforeAutospacing="1" w:after="240" w:line="240" w:lineRule="auto"/>
        <w:rPr>
          <w:rFonts w:ascii="Arial" w:eastAsia="Times New Roman" w:hAnsi="Arial" w:cs="Arial"/>
          <w:color w:val="333333"/>
          <w:kern w:val="0"/>
          <w:sz w:val="25"/>
          <w:szCs w:val="25"/>
          <w:lang w:eastAsia="en-GB"/>
          <w14:ligatures w14:val="none"/>
        </w:rPr>
      </w:pPr>
      <w:r w:rsidRPr="00BD2B57">
        <w:rPr>
          <w:rFonts w:ascii="Arial" w:eastAsia="Times New Roman" w:hAnsi="Arial" w:cs="Arial"/>
          <w:color w:val="333333"/>
          <w:kern w:val="0"/>
          <w:sz w:val="25"/>
          <w:szCs w:val="25"/>
          <w:lang w:val="es-ES" w:eastAsia="en-GB"/>
          <w14:ligatures w14:val="none"/>
        </w:rPr>
        <w:t>Definir una variable inmutable con el valor 50 que representa el lado de un cuadrado, en otras dos variables inmutables almacenar la superficie y el perímetro del cuadrado.</w:t>
      </w:r>
      <w:r w:rsidRPr="00BD2B57">
        <w:rPr>
          <w:rFonts w:ascii="Arial" w:eastAsia="Times New Roman" w:hAnsi="Arial" w:cs="Arial"/>
          <w:color w:val="333333"/>
          <w:kern w:val="0"/>
          <w:sz w:val="25"/>
          <w:szCs w:val="25"/>
          <w:lang w:val="es-ES" w:eastAsia="en-GB"/>
          <w14:ligatures w14:val="none"/>
        </w:rPr>
        <w:br/>
      </w:r>
      <w:proofErr w:type="spellStart"/>
      <w:r w:rsidRPr="00BD2B57">
        <w:rPr>
          <w:rFonts w:ascii="Arial" w:eastAsia="Times New Roman" w:hAnsi="Arial" w:cs="Arial"/>
          <w:color w:val="333333"/>
          <w:kern w:val="0"/>
          <w:sz w:val="25"/>
          <w:szCs w:val="25"/>
          <w:lang w:eastAsia="en-GB"/>
          <w14:ligatures w14:val="none"/>
        </w:rPr>
        <w:t>Mostrar</w:t>
      </w:r>
      <w:proofErr w:type="spellEnd"/>
      <w:r w:rsidRPr="00BD2B57">
        <w:rPr>
          <w:rFonts w:ascii="Arial" w:eastAsia="Times New Roman" w:hAnsi="Arial" w:cs="Arial"/>
          <w:color w:val="333333"/>
          <w:kern w:val="0"/>
          <w:sz w:val="25"/>
          <w:szCs w:val="25"/>
          <w:lang w:eastAsia="en-GB"/>
          <w14:ligatures w14:val="none"/>
        </w:rPr>
        <w:t xml:space="preserve"> la </w:t>
      </w:r>
      <w:proofErr w:type="spellStart"/>
      <w:r w:rsidRPr="00BD2B57">
        <w:rPr>
          <w:rFonts w:ascii="Arial" w:eastAsia="Times New Roman" w:hAnsi="Arial" w:cs="Arial"/>
          <w:color w:val="333333"/>
          <w:kern w:val="0"/>
          <w:sz w:val="25"/>
          <w:szCs w:val="25"/>
          <w:lang w:eastAsia="en-GB"/>
          <w14:ligatures w14:val="none"/>
        </w:rPr>
        <w:t>superficie</w:t>
      </w:r>
      <w:proofErr w:type="spellEnd"/>
      <w:r w:rsidRPr="00BD2B57">
        <w:rPr>
          <w:rFonts w:ascii="Arial" w:eastAsia="Times New Roman" w:hAnsi="Arial" w:cs="Arial"/>
          <w:color w:val="333333"/>
          <w:kern w:val="0"/>
          <w:sz w:val="25"/>
          <w:szCs w:val="25"/>
          <w:lang w:eastAsia="en-GB"/>
          <w14:ligatures w14:val="none"/>
        </w:rPr>
        <w:t xml:space="preserve"> y </w:t>
      </w:r>
      <w:proofErr w:type="spellStart"/>
      <w:r w:rsidRPr="00BD2B57">
        <w:rPr>
          <w:rFonts w:ascii="Arial" w:eastAsia="Times New Roman" w:hAnsi="Arial" w:cs="Arial"/>
          <w:color w:val="333333"/>
          <w:kern w:val="0"/>
          <w:sz w:val="25"/>
          <w:szCs w:val="25"/>
          <w:lang w:eastAsia="en-GB"/>
          <w14:ligatures w14:val="none"/>
        </w:rPr>
        <w:t>el</w:t>
      </w:r>
      <w:proofErr w:type="spellEnd"/>
      <w:r w:rsidRPr="00BD2B57">
        <w:rPr>
          <w:rFonts w:ascii="Arial" w:eastAsia="Times New Roman" w:hAnsi="Arial" w:cs="Arial"/>
          <w:color w:val="333333"/>
          <w:kern w:val="0"/>
          <w:sz w:val="25"/>
          <w:szCs w:val="25"/>
          <w:lang w:eastAsia="en-GB"/>
          <w14:ligatures w14:val="none"/>
        </w:rPr>
        <w:t xml:space="preserve"> </w:t>
      </w:r>
      <w:proofErr w:type="spellStart"/>
      <w:r w:rsidRPr="00BD2B57">
        <w:rPr>
          <w:rFonts w:ascii="Arial" w:eastAsia="Times New Roman" w:hAnsi="Arial" w:cs="Arial"/>
          <w:color w:val="333333"/>
          <w:kern w:val="0"/>
          <w:sz w:val="25"/>
          <w:szCs w:val="25"/>
          <w:lang w:eastAsia="en-GB"/>
          <w14:ligatures w14:val="none"/>
        </w:rPr>
        <w:t>perímetro</w:t>
      </w:r>
      <w:proofErr w:type="spellEnd"/>
      <w:r w:rsidRPr="00BD2B57">
        <w:rPr>
          <w:rFonts w:ascii="Arial" w:eastAsia="Times New Roman" w:hAnsi="Arial" w:cs="Arial"/>
          <w:color w:val="333333"/>
          <w:kern w:val="0"/>
          <w:sz w:val="25"/>
          <w:szCs w:val="25"/>
          <w:lang w:eastAsia="en-GB"/>
          <w14:ligatures w14:val="none"/>
        </w:rPr>
        <w:t xml:space="preserve"> </w:t>
      </w:r>
      <w:proofErr w:type="spellStart"/>
      <w:r w:rsidRPr="00BD2B57">
        <w:rPr>
          <w:rFonts w:ascii="Arial" w:eastAsia="Times New Roman" w:hAnsi="Arial" w:cs="Arial"/>
          <w:color w:val="333333"/>
          <w:kern w:val="0"/>
          <w:sz w:val="25"/>
          <w:szCs w:val="25"/>
          <w:lang w:eastAsia="en-GB"/>
          <w14:ligatures w14:val="none"/>
        </w:rPr>
        <w:t>por</w:t>
      </w:r>
      <w:proofErr w:type="spellEnd"/>
      <w:r w:rsidRPr="00BD2B57">
        <w:rPr>
          <w:rFonts w:ascii="Arial" w:eastAsia="Times New Roman" w:hAnsi="Arial" w:cs="Arial"/>
          <w:color w:val="333333"/>
          <w:kern w:val="0"/>
          <w:sz w:val="25"/>
          <w:szCs w:val="25"/>
          <w:lang w:eastAsia="en-GB"/>
          <w14:ligatures w14:val="none"/>
        </w:rPr>
        <w:t xml:space="preserve"> la Consola.</w:t>
      </w:r>
    </w:p>
    <w:p w14:paraId="455DDD59" w14:textId="77777777" w:rsidR="00960775" w:rsidRDefault="00960775" w:rsidP="00960775">
      <w:pPr>
        <w:numPr>
          <w:ilvl w:val="0"/>
          <w:numId w:val="1"/>
        </w:numPr>
        <w:spacing w:before="100" w:beforeAutospacing="1" w:after="240" w:line="240" w:lineRule="auto"/>
        <w:ind w:left="360"/>
        <w:rPr>
          <w:rFonts w:ascii="Arial" w:eastAsia="Times New Roman" w:hAnsi="Arial" w:cs="Arial"/>
          <w:color w:val="333333"/>
          <w:kern w:val="0"/>
          <w:sz w:val="25"/>
          <w:szCs w:val="25"/>
          <w:lang w:val="es-ES" w:eastAsia="en-GB"/>
          <w14:ligatures w14:val="none"/>
        </w:rPr>
      </w:pPr>
      <w:r w:rsidRPr="00BD2B57">
        <w:rPr>
          <w:rFonts w:ascii="Arial" w:eastAsia="Times New Roman" w:hAnsi="Arial" w:cs="Arial"/>
          <w:color w:val="333333"/>
          <w:kern w:val="0"/>
          <w:sz w:val="25"/>
          <w:szCs w:val="25"/>
          <w:lang w:val="es-ES" w:eastAsia="en-GB"/>
          <w14:ligatures w14:val="none"/>
        </w:rPr>
        <w:t xml:space="preserve">Definir tres variables inmutables y cargar por asignación los pesos de tres personas con valores </w:t>
      </w:r>
      <w:proofErr w:type="spellStart"/>
      <w:r w:rsidRPr="00BD2B57">
        <w:rPr>
          <w:rFonts w:ascii="Arial" w:eastAsia="Times New Roman" w:hAnsi="Arial" w:cs="Arial"/>
          <w:color w:val="333333"/>
          <w:kern w:val="0"/>
          <w:sz w:val="25"/>
          <w:szCs w:val="25"/>
          <w:lang w:val="es-ES" w:eastAsia="en-GB"/>
          <w14:ligatures w14:val="none"/>
        </w:rPr>
        <w:t>Float</w:t>
      </w:r>
      <w:proofErr w:type="spellEnd"/>
      <w:r w:rsidRPr="00BD2B57">
        <w:rPr>
          <w:rFonts w:ascii="Arial" w:eastAsia="Times New Roman" w:hAnsi="Arial" w:cs="Arial"/>
          <w:color w:val="333333"/>
          <w:kern w:val="0"/>
          <w:sz w:val="25"/>
          <w:szCs w:val="25"/>
          <w:lang w:val="es-ES" w:eastAsia="en-GB"/>
          <w14:ligatures w14:val="none"/>
        </w:rPr>
        <w:t>. Calcular el promedio de pesos de las personas y mostrarlo.</w:t>
      </w:r>
    </w:p>
    <w:p w14:paraId="6059D896" w14:textId="77777777" w:rsidR="00960775" w:rsidRPr="00960775" w:rsidRDefault="00960775">
      <w:pPr>
        <w:rPr>
          <w:lang w:val="es-ES"/>
        </w:rPr>
      </w:pPr>
    </w:p>
    <w:sectPr w:rsidR="00960775" w:rsidRPr="00960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2029E4"/>
    <w:multiLevelType w:val="multilevel"/>
    <w:tmpl w:val="A55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77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75"/>
    <w:rsid w:val="0066211C"/>
    <w:rsid w:val="0096077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C71F"/>
  <w15:chartTrackingRefBased/>
  <w15:docId w15:val="{B2767A95-C107-4436-AAB0-9D9BD51C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775"/>
  </w:style>
  <w:style w:type="paragraph" w:styleId="Ttulo1">
    <w:name w:val="heading 1"/>
    <w:basedOn w:val="Normal"/>
    <w:next w:val="Normal"/>
    <w:link w:val="Ttulo1Car"/>
    <w:uiPriority w:val="9"/>
    <w:qFormat/>
    <w:rsid w:val="00960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0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07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07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07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07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07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07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07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07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07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07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07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07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07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07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07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0775"/>
    <w:rPr>
      <w:rFonts w:eastAsiaTheme="majorEastAsia" w:cstheme="majorBidi"/>
      <w:color w:val="272727" w:themeColor="text1" w:themeTint="D8"/>
    </w:rPr>
  </w:style>
  <w:style w:type="paragraph" w:styleId="Ttulo">
    <w:name w:val="Title"/>
    <w:basedOn w:val="Normal"/>
    <w:next w:val="Normal"/>
    <w:link w:val="TtuloCar"/>
    <w:uiPriority w:val="10"/>
    <w:qFormat/>
    <w:rsid w:val="00960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07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07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07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0775"/>
    <w:pPr>
      <w:spacing w:before="160"/>
      <w:jc w:val="center"/>
    </w:pPr>
    <w:rPr>
      <w:i/>
      <w:iCs/>
      <w:color w:val="404040" w:themeColor="text1" w:themeTint="BF"/>
    </w:rPr>
  </w:style>
  <w:style w:type="character" w:customStyle="1" w:styleId="CitaCar">
    <w:name w:val="Cita Car"/>
    <w:basedOn w:val="Fuentedeprrafopredeter"/>
    <w:link w:val="Cita"/>
    <w:uiPriority w:val="29"/>
    <w:rsid w:val="00960775"/>
    <w:rPr>
      <w:i/>
      <w:iCs/>
      <w:color w:val="404040" w:themeColor="text1" w:themeTint="BF"/>
    </w:rPr>
  </w:style>
  <w:style w:type="paragraph" w:styleId="Prrafodelista">
    <w:name w:val="List Paragraph"/>
    <w:basedOn w:val="Normal"/>
    <w:uiPriority w:val="34"/>
    <w:qFormat/>
    <w:rsid w:val="00960775"/>
    <w:pPr>
      <w:ind w:left="720"/>
      <w:contextualSpacing/>
    </w:pPr>
  </w:style>
  <w:style w:type="character" w:styleId="nfasisintenso">
    <w:name w:val="Intense Emphasis"/>
    <w:basedOn w:val="Fuentedeprrafopredeter"/>
    <w:uiPriority w:val="21"/>
    <w:qFormat/>
    <w:rsid w:val="00960775"/>
    <w:rPr>
      <w:i/>
      <w:iCs/>
      <w:color w:val="0F4761" w:themeColor="accent1" w:themeShade="BF"/>
    </w:rPr>
  </w:style>
  <w:style w:type="paragraph" w:styleId="Citadestacada">
    <w:name w:val="Intense Quote"/>
    <w:basedOn w:val="Normal"/>
    <w:next w:val="Normal"/>
    <w:link w:val="CitadestacadaCar"/>
    <w:uiPriority w:val="30"/>
    <w:qFormat/>
    <w:rsid w:val="00960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0775"/>
    <w:rPr>
      <w:i/>
      <w:iCs/>
      <w:color w:val="0F4761" w:themeColor="accent1" w:themeShade="BF"/>
    </w:rPr>
  </w:style>
  <w:style w:type="character" w:styleId="Referenciaintensa">
    <w:name w:val="Intense Reference"/>
    <w:basedOn w:val="Fuentedeprrafopredeter"/>
    <w:uiPriority w:val="32"/>
    <w:qFormat/>
    <w:rsid w:val="009607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1166</Words>
  <Characters>6649</Characters>
  <Application>Microsoft Office Word</Application>
  <DocSecurity>0</DocSecurity>
  <Lines>55</Lines>
  <Paragraphs>15</Paragraphs>
  <ScaleCrop>false</ScaleCrop>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Lopez Melchor</dc:creator>
  <cp:keywords/>
  <dc:description/>
  <cp:lastModifiedBy>Jorge Lopez Melchor</cp:lastModifiedBy>
  <cp:revision>1</cp:revision>
  <dcterms:created xsi:type="dcterms:W3CDTF">2024-09-17T14:17:00Z</dcterms:created>
  <dcterms:modified xsi:type="dcterms:W3CDTF">2024-09-17T14:21:00Z</dcterms:modified>
</cp:coreProperties>
</file>